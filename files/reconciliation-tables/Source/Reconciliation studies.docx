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17447" w14:textId="53C94EFC" w:rsidR="00AF6FEA" w:rsidRDefault="006A2E57" w:rsidP="006A2E57">
      <w:r>
        <w:t xml:space="preserve">Table. </w:t>
      </w:r>
      <w:bookmarkStart w:id="0" w:name="_GoBack"/>
      <w:bookmarkEnd w:id="0"/>
      <w:r>
        <w:t>Reconciliation of studies included with prior meta-analyses.</w:t>
      </w:r>
    </w:p>
    <w:p w14:paraId="140CAC60" w14:textId="453D963F" w:rsidR="006A2E57" w:rsidRDefault="006A2E57" w:rsidP="006A2E57"/>
    <w:tbl>
      <w:tblPr>
        <w:tblStyle w:val="TableGrid"/>
        <w:tblW w:w="12641" w:type="dxa"/>
        <w:tblLook w:val="04A0" w:firstRow="1" w:lastRow="0" w:firstColumn="1" w:lastColumn="0" w:noHBand="0" w:noVBand="1"/>
      </w:tblPr>
      <w:tblGrid>
        <w:gridCol w:w="1808"/>
        <w:gridCol w:w="1049"/>
        <w:gridCol w:w="1066"/>
        <w:gridCol w:w="1066"/>
        <w:gridCol w:w="1066"/>
        <w:gridCol w:w="1066"/>
        <w:gridCol w:w="1066"/>
        <w:gridCol w:w="1066"/>
        <w:gridCol w:w="1066"/>
        <w:gridCol w:w="1117"/>
        <w:gridCol w:w="1205"/>
      </w:tblGrid>
      <w:tr w:rsidR="006A2E57" w:rsidRPr="002B00D8" w14:paraId="3B892882" w14:textId="77777777" w:rsidTr="00BA21C5">
        <w:tc>
          <w:tcPr>
            <w:tcW w:w="1808" w:type="dxa"/>
            <w:shd w:val="clear" w:color="auto" w:fill="BFBFBF" w:themeFill="background1" w:themeFillShade="BF"/>
          </w:tcPr>
          <w:p w14:paraId="01AC69DB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1049" w:type="dxa"/>
            <w:shd w:val="clear" w:color="auto" w:fill="BFBFBF" w:themeFill="background1" w:themeFillShade="BF"/>
          </w:tcPr>
          <w:p w14:paraId="4E65B1E7" w14:textId="77777777" w:rsidR="006A2E57" w:rsidRPr="002B00D8" w:rsidRDefault="006A2E57" w:rsidP="00BA21C5">
            <w:pPr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b/>
                <w:color w:val="000000" w:themeColor="text1"/>
                <w:sz w:val="20"/>
                <w:szCs w:val="20"/>
              </w:rPr>
              <w:t>Current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2E66BF5E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Rota, 2019</w:t>
            </w:r>
          </w:p>
          <w:p w14:paraId="36C83877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3A2AF35D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4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31046087</w:t>
              </w:r>
            </w:hyperlink>
          </w:p>
        </w:tc>
        <w:tc>
          <w:tcPr>
            <w:tcW w:w="1066" w:type="dxa"/>
            <w:shd w:val="clear" w:color="auto" w:fill="BFBFBF" w:themeFill="background1" w:themeFillShade="BF"/>
          </w:tcPr>
          <w:p w14:paraId="1CC7113A" w14:textId="77777777" w:rsidR="006A2E57" w:rsidRPr="002B00D8" w:rsidRDefault="006A2E57" w:rsidP="00BA21C5">
            <w:pPr>
              <w:pStyle w:val="NormalWeb"/>
              <w:shd w:val="clear" w:color="auto" w:fill="BCBCBC"/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Huang, 2019</w:t>
            </w:r>
          </w:p>
          <w:p w14:paraId="1BEC9AC4" w14:textId="77777777" w:rsidR="006A2E57" w:rsidRPr="002B00D8" w:rsidRDefault="006A2E57" w:rsidP="00BA21C5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5" w:history="1">
              <w:r w:rsidRPr="002B00D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31296196</w:t>
              </w:r>
            </w:hyperlink>
          </w:p>
        </w:tc>
        <w:tc>
          <w:tcPr>
            <w:tcW w:w="1066" w:type="dxa"/>
            <w:shd w:val="clear" w:color="auto" w:fill="BFBFBF" w:themeFill="background1" w:themeFillShade="BF"/>
          </w:tcPr>
          <w:p w14:paraId="5EFA099F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Wang, 2018</w:t>
            </w:r>
          </w:p>
          <w:p w14:paraId="39501059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4F8FFC46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6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 xml:space="preserve"> 29979385</w:t>
              </w:r>
            </w:hyperlink>
          </w:p>
        </w:tc>
        <w:tc>
          <w:tcPr>
            <w:tcW w:w="1066" w:type="dxa"/>
            <w:shd w:val="clear" w:color="auto" w:fill="BFBFBF" w:themeFill="background1" w:themeFillShade="BF"/>
          </w:tcPr>
          <w:p w14:paraId="61CDF061" w14:textId="77777777" w:rsidR="006A2E57" w:rsidRPr="002B00D8" w:rsidRDefault="006A2E57" w:rsidP="00BA21C5">
            <w:pPr>
              <w:pStyle w:val="NormalWeb"/>
              <w:shd w:val="clear" w:color="auto" w:fill="BCBCBC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8A64D0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>Snowsill</w:t>
            </w:r>
            <w:proofErr w:type="spellEnd"/>
            <w:r w:rsidRPr="008A64D0">
              <w:rPr>
                <w:rFonts w:asciiTheme="minorHAnsi" w:eastAsiaTheme="minorEastAsia" w:hAnsiTheme="minorHAnsi" w:cstheme="minorHAnsi"/>
                <w:color w:val="000000" w:themeColor="text1"/>
                <w:sz w:val="20"/>
                <w:szCs w:val="20"/>
              </w:rPr>
              <w:t xml:space="preserve"> (NHS), 2018 PMID </w:t>
            </w:r>
            <w:hyperlink r:id="rId7" w:history="1">
              <w:r w:rsidRPr="002B00D8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30518460</w:t>
              </w:r>
            </w:hyperlink>
            <w:r w:rsidRPr="002B00D8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1066" w:type="dxa"/>
            <w:shd w:val="clear" w:color="auto" w:fill="BFBFBF" w:themeFill="background1" w:themeFillShade="BF"/>
          </w:tcPr>
          <w:p w14:paraId="348BA91B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Coureau</w:t>
            </w:r>
            <w:proofErr w:type="spellEnd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, 2016 </w:t>
            </w:r>
          </w:p>
          <w:p w14:paraId="6CE351EA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67CA676E" w14:textId="77777777" w:rsidR="006A2E57" w:rsidRPr="002B00D8" w:rsidRDefault="006A2E57" w:rsidP="00BA21C5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8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27211572</w:t>
              </w:r>
            </w:hyperlink>
          </w:p>
        </w:tc>
        <w:tc>
          <w:tcPr>
            <w:tcW w:w="1066" w:type="dxa"/>
            <w:shd w:val="clear" w:color="auto" w:fill="BFBFBF" w:themeFill="background1" w:themeFillShade="BF"/>
          </w:tcPr>
          <w:p w14:paraId="5AEED6AD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Usman, 2016</w:t>
            </w:r>
          </w:p>
          <w:p w14:paraId="17AEA462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21E50EE8" w14:textId="77777777" w:rsidR="006A2E57" w:rsidRPr="002B00D8" w:rsidRDefault="006A2E57" w:rsidP="00BA21C5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9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27130532</w:t>
              </w:r>
            </w:hyperlink>
          </w:p>
        </w:tc>
        <w:tc>
          <w:tcPr>
            <w:tcW w:w="1066" w:type="dxa"/>
            <w:shd w:val="clear" w:color="auto" w:fill="BFBFBF" w:themeFill="background1" w:themeFillShade="BF"/>
          </w:tcPr>
          <w:p w14:paraId="6B79A2CF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Fu, 2014</w:t>
            </w:r>
          </w:p>
          <w:p w14:paraId="3467D8CF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0EF54F8C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</w:p>
          <w:p w14:paraId="73F9793C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0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25307063</w:t>
              </w:r>
            </w:hyperlink>
          </w:p>
        </w:tc>
        <w:tc>
          <w:tcPr>
            <w:tcW w:w="1117" w:type="dxa"/>
            <w:shd w:val="clear" w:color="auto" w:fill="BFBFBF" w:themeFill="background1" w:themeFillShade="BF"/>
          </w:tcPr>
          <w:p w14:paraId="44ACE8A9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Humphrey (USPSTF), 2013</w:t>
            </w:r>
          </w:p>
          <w:p w14:paraId="38666A98" w14:textId="77777777" w:rsidR="006A2E57" w:rsidRPr="002B00D8" w:rsidRDefault="006A2E57" w:rsidP="00BA21C5">
            <w:pPr>
              <w:rPr>
                <w:rFonts w:eastAsia="Times New Roman" w:cstheme="minorHAnsi"/>
                <w:color w:val="000000" w:themeColor="text1"/>
                <w:sz w:val="20"/>
                <w:szCs w:val="20"/>
              </w:rPr>
            </w:pP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PMID </w:t>
            </w:r>
            <w:hyperlink r:id="rId11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23897166</w:t>
              </w:r>
            </w:hyperlink>
          </w:p>
        </w:tc>
        <w:tc>
          <w:tcPr>
            <w:tcW w:w="1205" w:type="dxa"/>
            <w:shd w:val="clear" w:color="auto" w:fill="BFBFBF" w:themeFill="background1" w:themeFillShade="BF"/>
          </w:tcPr>
          <w:p w14:paraId="4C1422D5" w14:textId="77777777" w:rsidR="006A2E57" w:rsidRPr="002B00D8" w:rsidRDefault="006A2E57" w:rsidP="00BA21C5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proofErr w:type="spellStart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>Manser</w:t>
            </w:r>
            <w:proofErr w:type="spellEnd"/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t xml:space="preserve"> (Cochrane), 2013</w:t>
            </w:r>
            <w:r w:rsidRPr="002B00D8">
              <w:rPr>
                <w:rFonts w:cstheme="minorHAnsi"/>
                <w:color w:val="000000" w:themeColor="text1"/>
                <w:sz w:val="20"/>
                <w:szCs w:val="20"/>
              </w:rPr>
              <w:br/>
              <w:t xml:space="preserve">PMID </w:t>
            </w:r>
            <w:hyperlink r:id="rId12" w:history="1">
              <w:r w:rsidRPr="002B00D8">
                <w:rPr>
                  <w:rStyle w:val="Hyperlink"/>
                  <w:rFonts w:cstheme="minorHAnsi"/>
                  <w:sz w:val="20"/>
                  <w:szCs w:val="20"/>
                </w:rPr>
                <w:t>23794187</w:t>
              </w:r>
            </w:hyperlink>
          </w:p>
        </w:tc>
      </w:tr>
      <w:tr w:rsidR="006A2E57" w:rsidRPr="002B00D8" w14:paraId="0359E1AB" w14:textId="77777777" w:rsidTr="00BA21C5">
        <w:tc>
          <w:tcPr>
            <w:tcW w:w="1808" w:type="dxa"/>
          </w:tcPr>
          <w:p w14:paraId="17E3E8F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AME, 2019</w:t>
            </w:r>
          </w:p>
        </w:tc>
        <w:tc>
          <w:tcPr>
            <w:tcW w:w="1049" w:type="dxa"/>
          </w:tcPr>
          <w:p w14:paraId="1D6DB24A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  <w:p w14:paraId="145D70D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5FBEA52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2018 Baseline</w:t>
            </w:r>
          </w:p>
        </w:tc>
        <w:tc>
          <w:tcPr>
            <w:tcW w:w="1066" w:type="dxa"/>
          </w:tcPr>
          <w:p w14:paraId="2FD36440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066" w:type="dxa"/>
          </w:tcPr>
          <w:p w14:paraId="5BB9A7D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7C69C776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0115F59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427ADE0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7EA53D6F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17" w:type="dxa"/>
          </w:tcPr>
          <w:p w14:paraId="2432D72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05" w:type="dxa"/>
          </w:tcPr>
          <w:p w14:paraId="4D7457D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</w:tr>
      <w:tr w:rsidR="006A2E57" w:rsidRPr="002B00D8" w14:paraId="16AEAB80" w14:textId="77777777" w:rsidTr="00BA21C5">
        <w:tc>
          <w:tcPr>
            <w:tcW w:w="1808" w:type="dxa"/>
          </w:tcPr>
          <w:p w14:paraId="2A331073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DANTE</w:t>
            </w:r>
          </w:p>
        </w:tc>
        <w:tc>
          <w:tcPr>
            <w:tcW w:w="1049" w:type="dxa"/>
          </w:tcPr>
          <w:p w14:paraId="040ACF84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2DC7B639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61A6762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4A10BBDF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066" w:type="dxa"/>
          </w:tcPr>
          <w:p w14:paraId="7F0428D5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5D9F76E0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49A0672F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29A360EC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117" w:type="dxa"/>
          </w:tcPr>
          <w:p w14:paraId="7BCA1852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205" w:type="dxa"/>
          </w:tcPr>
          <w:p w14:paraId="1313F2C9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7F55B932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A2E57" w:rsidRPr="002B00D8" w14:paraId="31A58D64" w14:textId="77777777" w:rsidTr="00BA21C5">
        <w:tc>
          <w:tcPr>
            <w:tcW w:w="1808" w:type="dxa"/>
          </w:tcPr>
          <w:p w14:paraId="45F61C8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DLCST</w:t>
            </w:r>
          </w:p>
        </w:tc>
        <w:tc>
          <w:tcPr>
            <w:tcW w:w="1049" w:type="dxa"/>
          </w:tcPr>
          <w:p w14:paraId="0DB218E7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66" w:type="dxa"/>
          </w:tcPr>
          <w:p w14:paraId="04721AE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66" w:type="dxa"/>
          </w:tcPr>
          <w:p w14:paraId="287FDB1A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2016</w:t>
            </w:r>
          </w:p>
        </w:tc>
        <w:tc>
          <w:tcPr>
            <w:tcW w:w="1066" w:type="dxa"/>
          </w:tcPr>
          <w:p w14:paraId="4C054897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66" w:type="dxa"/>
          </w:tcPr>
          <w:p w14:paraId="01BEA206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066" w:type="dxa"/>
          </w:tcPr>
          <w:p w14:paraId="095A7981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2009</w:t>
            </w:r>
          </w:p>
        </w:tc>
        <w:tc>
          <w:tcPr>
            <w:tcW w:w="1066" w:type="dxa"/>
          </w:tcPr>
          <w:p w14:paraId="6EF3FB9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2014</w:t>
            </w:r>
          </w:p>
        </w:tc>
        <w:tc>
          <w:tcPr>
            <w:tcW w:w="1066" w:type="dxa"/>
          </w:tcPr>
          <w:p w14:paraId="2108BE3F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--</w:t>
            </w:r>
          </w:p>
        </w:tc>
        <w:tc>
          <w:tcPr>
            <w:tcW w:w="1117" w:type="dxa"/>
          </w:tcPr>
          <w:p w14:paraId="67774A21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05" w:type="dxa"/>
          </w:tcPr>
          <w:p w14:paraId="6663CC9F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1DADDA89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6A2E57" w:rsidRPr="002B00D8" w14:paraId="0A09FAE4" w14:textId="77777777" w:rsidTr="00BA21C5">
        <w:tc>
          <w:tcPr>
            <w:tcW w:w="1808" w:type="dxa"/>
          </w:tcPr>
          <w:p w14:paraId="372E041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ITALUNG</w:t>
            </w:r>
          </w:p>
        </w:tc>
        <w:tc>
          <w:tcPr>
            <w:tcW w:w="1049" w:type="dxa"/>
          </w:tcPr>
          <w:p w14:paraId="7B5F496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066" w:type="dxa"/>
          </w:tcPr>
          <w:p w14:paraId="1190FCD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2017</w:t>
            </w:r>
          </w:p>
        </w:tc>
        <w:tc>
          <w:tcPr>
            <w:tcW w:w="1066" w:type="dxa"/>
          </w:tcPr>
          <w:p w14:paraId="023FC18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1066" w:type="dxa"/>
          </w:tcPr>
          <w:p w14:paraId="62EF5B10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13854F8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7C49C3CA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34E907F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6AE3FBBA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473CFCB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09B7D2E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6C23646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24D0886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117" w:type="dxa"/>
          </w:tcPr>
          <w:p w14:paraId="6F0CE8E5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5D4F9C7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05" w:type="dxa"/>
          </w:tcPr>
          <w:p w14:paraId="5232640F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</w:t>
            </w:r>
          </w:p>
          <w:p w14:paraId="723583B0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6A2E57" w:rsidRPr="002B00D8" w14:paraId="774739AA" w14:textId="77777777" w:rsidTr="00BA21C5">
        <w:tc>
          <w:tcPr>
            <w:tcW w:w="1808" w:type="dxa"/>
          </w:tcPr>
          <w:p w14:paraId="3BEAAB5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 xml:space="preserve">LSS-PLCO </w:t>
            </w:r>
          </w:p>
          <w:p w14:paraId="34BCBA8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(pilot)</w:t>
            </w:r>
          </w:p>
        </w:tc>
        <w:tc>
          <w:tcPr>
            <w:tcW w:w="1049" w:type="dxa"/>
          </w:tcPr>
          <w:p w14:paraId="474D4355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66" w:type="dxa"/>
          </w:tcPr>
          <w:p w14:paraId="7A1CEFB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66" w:type="dxa"/>
          </w:tcPr>
          <w:p w14:paraId="43261A06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2018</w:t>
            </w:r>
          </w:p>
        </w:tc>
        <w:tc>
          <w:tcPr>
            <w:tcW w:w="1066" w:type="dxa"/>
          </w:tcPr>
          <w:p w14:paraId="27C13578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3A2CF58A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69D48AC5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19DC870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 incidence</w:t>
            </w:r>
          </w:p>
        </w:tc>
        <w:tc>
          <w:tcPr>
            <w:tcW w:w="1066" w:type="dxa"/>
          </w:tcPr>
          <w:p w14:paraId="3C34DAC1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2004</w:t>
            </w:r>
          </w:p>
          <w:p w14:paraId="52B8F55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1CA881D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2004 incidence</w:t>
            </w:r>
          </w:p>
        </w:tc>
        <w:tc>
          <w:tcPr>
            <w:tcW w:w="1117" w:type="dxa"/>
          </w:tcPr>
          <w:p w14:paraId="0789E548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502DBC45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05" w:type="dxa"/>
          </w:tcPr>
          <w:p w14:paraId="059C76F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2005</w:t>
            </w:r>
          </w:p>
          <w:p w14:paraId="5E8D8C2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6A2E57" w:rsidRPr="002B00D8" w14:paraId="5F3FCD56" w14:textId="77777777" w:rsidTr="00BA21C5">
        <w:tc>
          <w:tcPr>
            <w:tcW w:w="1808" w:type="dxa"/>
          </w:tcPr>
          <w:p w14:paraId="027C2C1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LUSI</w:t>
            </w:r>
          </w:p>
        </w:tc>
        <w:tc>
          <w:tcPr>
            <w:tcW w:w="1049" w:type="dxa"/>
          </w:tcPr>
          <w:p w14:paraId="70B52A07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66" w:type="dxa"/>
          </w:tcPr>
          <w:p w14:paraId="711A320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2015</w:t>
            </w:r>
          </w:p>
        </w:tc>
        <w:tc>
          <w:tcPr>
            <w:tcW w:w="1066" w:type="dxa"/>
          </w:tcPr>
          <w:p w14:paraId="14FEEFA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066" w:type="dxa"/>
          </w:tcPr>
          <w:p w14:paraId="133D4FF6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323145D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2015</w:t>
            </w:r>
          </w:p>
          <w:p w14:paraId="275223A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066" w:type="dxa"/>
          </w:tcPr>
          <w:p w14:paraId="152E7485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2015</w:t>
            </w:r>
          </w:p>
          <w:p w14:paraId="3238C44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all mortality</w:t>
            </w:r>
          </w:p>
        </w:tc>
        <w:tc>
          <w:tcPr>
            <w:tcW w:w="1066" w:type="dxa"/>
          </w:tcPr>
          <w:p w14:paraId="46CF5101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1A637273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742A6C8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117" w:type="dxa"/>
          </w:tcPr>
          <w:p w14:paraId="1A91A30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6028EBE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205" w:type="dxa"/>
          </w:tcPr>
          <w:p w14:paraId="1CEE25DB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772EF37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</w:tr>
      <w:tr w:rsidR="006A2E57" w:rsidRPr="002B00D8" w14:paraId="195902EA" w14:textId="77777777" w:rsidTr="00BA21C5">
        <w:tc>
          <w:tcPr>
            <w:tcW w:w="1808" w:type="dxa"/>
          </w:tcPr>
          <w:p w14:paraId="2DB54EA9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MILD</w:t>
            </w:r>
          </w:p>
        </w:tc>
        <w:tc>
          <w:tcPr>
            <w:tcW w:w="1049" w:type="dxa"/>
          </w:tcPr>
          <w:p w14:paraId="1F976AE2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66" w:type="dxa"/>
          </w:tcPr>
          <w:p w14:paraId="0EEC3081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66" w:type="dxa"/>
          </w:tcPr>
          <w:p w14:paraId="160D7485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2019</w:t>
            </w:r>
          </w:p>
        </w:tc>
        <w:tc>
          <w:tcPr>
            <w:tcW w:w="1066" w:type="dxa"/>
          </w:tcPr>
          <w:p w14:paraId="1D3BD9E0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66" w:type="dxa"/>
          </w:tcPr>
          <w:p w14:paraId="1C222BC3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66" w:type="dxa"/>
          </w:tcPr>
          <w:p w14:paraId="65F592F5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66" w:type="dxa"/>
          </w:tcPr>
          <w:p w14:paraId="1913A6E9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066" w:type="dxa"/>
          </w:tcPr>
          <w:p w14:paraId="21F6ED52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117" w:type="dxa"/>
          </w:tcPr>
          <w:p w14:paraId="18FB30D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2012</w:t>
            </w:r>
          </w:p>
        </w:tc>
        <w:tc>
          <w:tcPr>
            <w:tcW w:w="1205" w:type="dxa"/>
          </w:tcPr>
          <w:p w14:paraId="778E7276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2012</w:t>
            </w:r>
          </w:p>
          <w:p w14:paraId="2ECA1374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Follow &lt; 5 y</w:t>
            </w:r>
          </w:p>
        </w:tc>
      </w:tr>
      <w:tr w:rsidR="006A2E57" w:rsidRPr="002B00D8" w14:paraId="59EE162B" w14:textId="77777777" w:rsidTr="00BA21C5">
        <w:tc>
          <w:tcPr>
            <w:tcW w:w="1808" w:type="dxa"/>
          </w:tcPr>
          <w:p w14:paraId="06D18036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NELSON</w:t>
            </w:r>
          </w:p>
        </w:tc>
        <w:tc>
          <w:tcPr>
            <w:tcW w:w="1049" w:type="dxa"/>
          </w:tcPr>
          <w:p w14:paraId="2E3049BF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1066" w:type="dxa"/>
          </w:tcPr>
          <w:p w14:paraId="0D89EBB9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7F24C8AF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66" w:type="dxa"/>
          </w:tcPr>
          <w:p w14:paraId="4133CF6B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 xml:space="preserve">2018 </w:t>
            </w:r>
          </w:p>
          <w:p w14:paraId="7BA920C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Abstract</w:t>
            </w:r>
          </w:p>
        </w:tc>
        <w:tc>
          <w:tcPr>
            <w:tcW w:w="1066" w:type="dxa"/>
          </w:tcPr>
          <w:p w14:paraId="225C25A7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441D2EB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2E96F5E8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706498A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5E42050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066" w:type="dxa"/>
          </w:tcPr>
          <w:p w14:paraId="25C8CC9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2013</w:t>
            </w:r>
          </w:p>
          <w:p w14:paraId="235E9DC5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incidence</w:t>
            </w:r>
          </w:p>
        </w:tc>
        <w:tc>
          <w:tcPr>
            <w:tcW w:w="1066" w:type="dxa"/>
          </w:tcPr>
          <w:p w14:paraId="7FD75645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2009 incidence</w:t>
            </w:r>
          </w:p>
        </w:tc>
        <w:tc>
          <w:tcPr>
            <w:tcW w:w="1117" w:type="dxa"/>
          </w:tcPr>
          <w:p w14:paraId="03158EC1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6D1234F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QOL</w:t>
            </w:r>
          </w:p>
        </w:tc>
        <w:tc>
          <w:tcPr>
            <w:tcW w:w="1205" w:type="dxa"/>
          </w:tcPr>
          <w:p w14:paraId="6E87B490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 xml:space="preserve">2012 </w:t>
            </w:r>
          </w:p>
          <w:p w14:paraId="6726E36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CT detection</w:t>
            </w:r>
          </w:p>
        </w:tc>
      </w:tr>
      <w:tr w:rsidR="006A2E57" w:rsidRPr="002B00D8" w14:paraId="31FEA8EE" w14:textId="77777777" w:rsidTr="00BA21C5">
        <w:tc>
          <w:tcPr>
            <w:tcW w:w="1808" w:type="dxa"/>
          </w:tcPr>
          <w:p w14:paraId="1DD55B38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NLST</w:t>
            </w:r>
          </w:p>
        </w:tc>
        <w:tc>
          <w:tcPr>
            <w:tcW w:w="1049" w:type="dxa"/>
          </w:tcPr>
          <w:p w14:paraId="1D1946E4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6DC1609B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2EA41AF6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68AB248F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08A66FF3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74216343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2013</w:t>
            </w:r>
          </w:p>
        </w:tc>
        <w:tc>
          <w:tcPr>
            <w:tcW w:w="1066" w:type="dxa"/>
          </w:tcPr>
          <w:p w14:paraId="3FEA0510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066" w:type="dxa"/>
          </w:tcPr>
          <w:p w14:paraId="0FD11D3E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117" w:type="dxa"/>
          </w:tcPr>
          <w:p w14:paraId="645B929C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  <w:tc>
          <w:tcPr>
            <w:tcW w:w="1205" w:type="dxa"/>
          </w:tcPr>
          <w:p w14:paraId="281468A1" w14:textId="77777777" w:rsidR="006A2E57" w:rsidRPr="002B00D8" w:rsidRDefault="006A2E57" w:rsidP="00BA21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2B00D8">
              <w:rPr>
                <w:rFonts w:cstheme="minorHAnsi"/>
                <w:b/>
                <w:bCs/>
                <w:sz w:val="20"/>
                <w:szCs w:val="20"/>
              </w:rPr>
              <w:t>2011</w:t>
            </w:r>
          </w:p>
        </w:tc>
      </w:tr>
      <w:tr w:rsidR="006A2E57" w:rsidRPr="002B00D8" w14:paraId="313BCF87" w14:textId="77777777" w:rsidTr="00BA21C5">
        <w:tc>
          <w:tcPr>
            <w:tcW w:w="1808" w:type="dxa"/>
          </w:tcPr>
          <w:p w14:paraId="11A36E08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UKLS (pilot)</w:t>
            </w:r>
          </w:p>
        </w:tc>
        <w:tc>
          <w:tcPr>
            <w:tcW w:w="1049" w:type="dxa"/>
          </w:tcPr>
          <w:p w14:paraId="45C0EBE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</w:t>
            </w:r>
          </w:p>
          <w:p w14:paraId="1526728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066" w:type="dxa"/>
          </w:tcPr>
          <w:p w14:paraId="7F038F2F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 baseline</w:t>
            </w:r>
          </w:p>
        </w:tc>
        <w:tc>
          <w:tcPr>
            <w:tcW w:w="1066" w:type="dxa"/>
          </w:tcPr>
          <w:p w14:paraId="4698F37D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066" w:type="dxa"/>
          </w:tcPr>
          <w:p w14:paraId="74C1CE29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4A0EED3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2016</w:t>
            </w:r>
          </w:p>
          <w:p w14:paraId="39AFF7D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baseline</w:t>
            </w:r>
          </w:p>
        </w:tc>
        <w:tc>
          <w:tcPr>
            <w:tcW w:w="1066" w:type="dxa"/>
          </w:tcPr>
          <w:p w14:paraId="2EC36279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18A5895C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066" w:type="dxa"/>
          </w:tcPr>
          <w:p w14:paraId="21935A40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066" w:type="dxa"/>
          </w:tcPr>
          <w:p w14:paraId="2CFA1C32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2011</w:t>
            </w:r>
          </w:p>
          <w:p w14:paraId="121886E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modeling</w:t>
            </w:r>
          </w:p>
        </w:tc>
        <w:tc>
          <w:tcPr>
            <w:tcW w:w="1117" w:type="dxa"/>
          </w:tcPr>
          <w:p w14:paraId="51FD06FE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  <w:tc>
          <w:tcPr>
            <w:tcW w:w="1205" w:type="dxa"/>
          </w:tcPr>
          <w:p w14:paraId="73021064" w14:textId="77777777" w:rsidR="006A2E57" w:rsidRPr="002B00D8" w:rsidRDefault="006A2E57" w:rsidP="00BA21C5">
            <w:pPr>
              <w:rPr>
                <w:rFonts w:cstheme="minorHAnsi"/>
                <w:sz w:val="20"/>
                <w:szCs w:val="20"/>
              </w:rPr>
            </w:pPr>
            <w:r w:rsidRPr="002B00D8">
              <w:rPr>
                <w:rFonts w:cstheme="minorHAnsi"/>
                <w:sz w:val="20"/>
                <w:szCs w:val="20"/>
              </w:rPr>
              <w:t>--</w:t>
            </w:r>
          </w:p>
        </w:tc>
      </w:tr>
    </w:tbl>
    <w:p w14:paraId="5E9549FA" w14:textId="77777777" w:rsidR="006A2E57" w:rsidRPr="002B00D8" w:rsidRDefault="006A2E57" w:rsidP="006A2E57">
      <w:pPr>
        <w:rPr>
          <w:rFonts w:cstheme="minorHAnsi"/>
          <w:sz w:val="20"/>
          <w:szCs w:val="20"/>
        </w:rPr>
      </w:pPr>
    </w:p>
    <w:p w14:paraId="66B9D1A4" w14:textId="77777777" w:rsidR="006A2E57" w:rsidRPr="006A2E57" w:rsidRDefault="006A2E57" w:rsidP="006A2E57"/>
    <w:sectPr w:rsidR="006A2E57" w:rsidRPr="006A2E57" w:rsidSect="00212D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MDYyMzQwtDS0NDBT0lEKTi0uzszPAykwrgUAP6AFoiwAAAA="/>
  </w:docVars>
  <w:rsids>
    <w:rsidRoot w:val="00212D8E"/>
    <w:rsid w:val="0000796B"/>
    <w:rsid w:val="00013B22"/>
    <w:rsid w:val="0004069D"/>
    <w:rsid w:val="000408F1"/>
    <w:rsid w:val="000672D7"/>
    <w:rsid w:val="00084486"/>
    <w:rsid w:val="000A5F1B"/>
    <w:rsid w:val="000B3C12"/>
    <w:rsid w:val="000B3CE5"/>
    <w:rsid w:val="00100112"/>
    <w:rsid w:val="001002A9"/>
    <w:rsid w:val="00101AB7"/>
    <w:rsid w:val="00106EBA"/>
    <w:rsid w:val="0011470F"/>
    <w:rsid w:val="00133965"/>
    <w:rsid w:val="00133D42"/>
    <w:rsid w:val="00146FFA"/>
    <w:rsid w:val="00157BB2"/>
    <w:rsid w:val="0017747D"/>
    <w:rsid w:val="001A0CAC"/>
    <w:rsid w:val="001F6833"/>
    <w:rsid w:val="00201E00"/>
    <w:rsid w:val="00212D8E"/>
    <w:rsid w:val="00225BE1"/>
    <w:rsid w:val="00246A77"/>
    <w:rsid w:val="002A3C0C"/>
    <w:rsid w:val="002B00D8"/>
    <w:rsid w:val="002F7A73"/>
    <w:rsid w:val="003C4558"/>
    <w:rsid w:val="003E20A9"/>
    <w:rsid w:val="003F4861"/>
    <w:rsid w:val="003F5F8D"/>
    <w:rsid w:val="00434E76"/>
    <w:rsid w:val="0043653E"/>
    <w:rsid w:val="00442AE1"/>
    <w:rsid w:val="004442C5"/>
    <w:rsid w:val="0044691F"/>
    <w:rsid w:val="00463571"/>
    <w:rsid w:val="004B04CE"/>
    <w:rsid w:val="004C21D6"/>
    <w:rsid w:val="004F4B16"/>
    <w:rsid w:val="00502454"/>
    <w:rsid w:val="00511616"/>
    <w:rsid w:val="005275B7"/>
    <w:rsid w:val="00532DAC"/>
    <w:rsid w:val="00543EAD"/>
    <w:rsid w:val="005807C0"/>
    <w:rsid w:val="00585A8A"/>
    <w:rsid w:val="005A56B2"/>
    <w:rsid w:val="005D7C79"/>
    <w:rsid w:val="005E7A85"/>
    <w:rsid w:val="00611508"/>
    <w:rsid w:val="0066022D"/>
    <w:rsid w:val="00663BF2"/>
    <w:rsid w:val="006710CD"/>
    <w:rsid w:val="00694842"/>
    <w:rsid w:val="00694D17"/>
    <w:rsid w:val="006A2E57"/>
    <w:rsid w:val="006B295F"/>
    <w:rsid w:val="00744BC2"/>
    <w:rsid w:val="007659E3"/>
    <w:rsid w:val="007A1231"/>
    <w:rsid w:val="007B7B95"/>
    <w:rsid w:val="007F0871"/>
    <w:rsid w:val="00813298"/>
    <w:rsid w:val="00815AFF"/>
    <w:rsid w:val="008224E4"/>
    <w:rsid w:val="008372C9"/>
    <w:rsid w:val="008401DB"/>
    <w:rsid w:val="008415DA"/>
    <w:rsid w:val="008658EF"/>
    <w:rsid w:val="008A64D0"/>
    <w:rsid w:val="008E60B8"/>
    <w:rsid w:val="009309A3"/>
    <w:rsid w:val="00930DAF"/>
    <w:rsid w:val="009348C6"/>
    <w:rsid w:val="009356A6"/>
    <w:rsid w:val="00941A42"/>
    <w:rsid w:val="00961456"/>
    <w:rsid w:val="00974884"/>
    <w:rsid w:val="009808E1"/>
    <w:rsid w:val="0099539A"/>
    <w:rsid w:val="009A39AE"/>
    <w:rsid w:val="009B7B7B"/>
    <w:rsid w:val="00A119B5"/>
    <w:rsid w:val="00A3095C"/>
    <w:rsid w:val="00A340E0"/>
    <w:rsid w:val="00A372D4"/>
    <w:rsid w:val="00A70168"/>
    <w:rsid w:val="00A701FA"/>
    <w:rsid w:val="00A75558"/>
    <w:rsid w:val="00A835D5"/>
    <w:rsid w:val="00A84920"/>
    <w:rsid w:val="00AB5BE6"/>
    <w:rsid w:val="00AB6D0B"/>
    <w:rsid w:val="00AF048B"/>
    <w:rsid w:val="00AF6FEA"/>
    <w:rsid w:val="00B22148"/>
    <w:rsid w:val="00B62242"/>
    <w:rsid w:val="00B80648"/>
    <w:rsid w:val="00B95842"/>
    <w:rsid w:val="00BA42C2"/>
    <w:rsid w:val="00BA777E"/>
    <w:rsid w:val="00BB2B8E"/>
    <w:rsid w:val="00BC6476"/>
    <w:rsid w:val="00BC7CED"/>
    <w:rsid w:val="00BD7B46"/>
    <w:rsid w:val="00C10522"/>
    <w:rsid w:val="00C12EFC"/>
    <w:rsid w:val="00C60C9C"/>
    <w:rsid w:val="00C7199C"/>
    <w:rsid w:val="00C83E2A"/>
    <w:rsid w:val="00C95FEC"/>
    <w:rsid w:val="00CA7AED"/>
    <w:rsid w:val="00CD53BB"/>
    <w:rsid w:val="00CE02A2"/>
    <w:rsid w:val="00CE7F6A"/>
    <w:rsid w:val="00D04F96"/>
    <w:rsid w:val="00D16B9D"/>
    <w:rsid w:val="00D30B17"/>
    <w:rsid w:val="00D47B31"/>
    <w:rsid w:val="00D85AB7"/>
    <w:rsid w:val="00D86012"/>
    <w:rsid w:val="00DB7DA4"/>
    <w:rsid w:val="00DD705C"/>
    <w:rsid w:val="00E65045"/>
    <w:rsid w:val="00E8007A"/>
    <w:rsid w:val="00E94288"/>
    <w:rsid w:val="00EA49F8"/>
    <w:rsid w:val="00ED24B9"/>
    <w:rsid w:val="00EF2C14"/>
    <w:rsid w:val="00EF3D60"/>
    <w:rsid w:val="00F65244"/>
    <w:rsid w:val="00F7278E"/>
    <w:rsid w:val="00F92B8B"/>
    <w:rsid w:val="00FD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BEE2"/>
  <w15:chartTrackingRefBased/>
  <w15:docId w15:val="{FFF7B10B-5F34-0A49-910C-95599AFC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12D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12D8E"/>
  </w:style>
  <w:style w:type="character" w:styleId="Hyperlink">
    <w:name w:val="Hyperlink"/>
    <w:basedOn w:val="DefaultParagraphFont"/>
    <w:uiPriority w:val="99"/>
    <w:unhideWhenUsed/>
    <w:rsid w:val="00133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B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BF2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63BF2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9309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09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09A3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09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09A3"/>
    <w:rPr>
      <w:rFonts w:eastAsiaTheme="minorEastAsi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F3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7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7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7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6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9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7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24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6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7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2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5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1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55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3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8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5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med.gov/2721157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med.gov/30518460" TargetMode="External"/><Relationship Id="rId12" Type="http://schemas.openxmlformats.org/officeDocument/2006/relationships/hyperlink" Target="http://pubmed.gov/237941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bmed.gov/%2029979385" TargetMode="External"/><Relationship Id="rId11" Type="http://schemas.openxmlformats.org/officeDocument/2006/relationships/hyperlink" Target="http://pubmed.gov/23897166" TargetMode="External"/><Relationship Id="rId5" Type="http://schemas.openxmlformats.org/officeDocument/2006/relationships/hyperlink" Target="http://pubmed.gov/31296196" TargetMode="External"/><Relationship Id="rId10" Type="http://schemas.openxmlformats.org/officeDocument/2006/relationships/hyperlink" Target="http://pubmed.gov/25307063" TargetMode="External"/><Relationship Id="rId4" Type="http://schemas.openxmlformats.org/officeDocument/2006/relationships/hyperlink" Target="http://pubmed.gov/31046087" TargetMode="External"/><Relationship Id="rId9" Type="http://schemas.openxmlformats.org/officeDocument/2006/relationships/hyperlink" Target="http://pubmed.gov/2713053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 Richard M</dc:creator>
  <cp:keywords/>
  <dc:description/>
  <cp:lastModifiedBy>Robert Badgett</cp:lastModifiedBy>
  <cp:revision>53</cp:revision>
  <dcterms:created xsi:type="dcterms:W3CDTF">2019-06-16T18:50:00Z</dcterms:created>
  <dcterms:modified xsi:type="dcterms:W3CDTF">2019-10-20T17:05:00Z</dcterms:modified>
</cp:coreProperties>
</file>