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BB57A" w14:textId="4B0C08B6" w:rsidR="00641CA2" w:rsidRPr="00433AD8" w:rsidRDefault="00C425FE">
      <w:pPr>
        <w:rPr>
          <w:rFonts w:cstheme="minorHAnsi"/>
        </w:rPr>
      </w:pPr>
      <w:r>
        <w:rPr>
          <w:rFonts w:cstheme="minorHAnsi"/>
        </w:rPr>
        <w:t>Table 1</w:t>
      </w:r>
    </w:p>
    <w:p w14:paraId="7F8DEE3F" w14:textId="77777777" w:rsidR="00641CA2" w:rsidRPr="00433AD8" w:rsidRDefault="00641CA2">
      <w:pPr>
        <w:rPr>
          <w:rFonts w:cstheme="minorHAnsi"/>
        </w:rPr>
      </w:pPr>
    </w:p>
    <w:tbl>
      <w:tblPr>
        <w:tblStyle w:val="TableGrid"/>
        <w:tblW w:w="13387" w:type="dxa"/>
        <w:tblLayout w:type="fixed"/>
        <w:tblLook w:val="04A0" w:firstRow="1" w:lastRow="0" w:firstColumn="1" w:lastColumn="0" w:noHBand="0" w:noVBand="1"/>
      </w:tblPr>
      <w:tblGrid>
        <w:gridCol w:w="1507"/>
        <w:gridCol w:w="1440"/>
        <w:gridCol w:w="990"/>
        <w:gridCol w:w="810"/>
        <w:gridCol w:w="990"/>
        <w:gridCol w:w="2340"/>
        <w:gridCol w:w="900"/>
        <w:gridCol w:w="1800"/>
        <w:gridCol w:w="1260"/>
        <w:gridCol w:w="1350"/>
      </w:tblGrid>
      <w:tr w:rsidR="00E54727" w:rsidRPr="00485154" w14:paraId="298E2374" w14:textId="77777777" w:rsidTr="00C425FE">
        <w:tc>
          <w:tcPr>
            <w:tcW w:w="15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519B55CD" w14:textId="77777777" w:rsidR="00485154" w:rsidRPr="00485154" w:rsidRDefault="00485154" w:rsidP="00F920A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>Study</w:t>
            </w:r>
          </w:p>
          <w:p w14:paraId="02F9DA6E" w14:textId="7F4A03D0" w:rsidR="00485154" w:rsidRPr="00485154" w:rsidRDefault="00344019" w:rsidP="00F920A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</w:t>
            </w:r>
            <w:r w:rsidR="00485154" w:rsidRPr="00485154">
              <w:rPr>
                <w:rFonts w:cstheme="minorHAnsi"/>
                <w:color w:val="000000" w:themeColor="text1"/>
                <w:sz w:val="22"/>
                <w:szCs w:val="22"/>
              </w:rPr>
              <w:t>ountry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, </w:t>
            </w:r>
            <w:r w:rsidR="00485154" w:rsidRPr="00485154">
              <w:rPr>
                <w:rFonts w:cstheme="minorHAnsi"/>
                <w:color w:val="000000" w:themeColor="text1"/>
                <w:sz w:val="22"/>
                <w:szCs w:val="22"/>
              </w:rPr>
              <w:t xml:space="preserve">year started,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clinical sites</w:t>
            </w:r>
            <w:r w:rsidR="00917BC0">
              <w:rPr>
                <w:rFonts w:cstheme="minorHAnsi"/>
                <w:color w:val="000000" w:themeColor="text1"/>
                <w:sz w:val="22"/>
                <w:szCs w:val="22"/>
              </w:rPr>
              <w:t>, total subjects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6D352111" w14:textId="77777777" w:rsidR="00485154" w:rsidRPr="00485154" w:rsidRDefault="00485154" w:rsidP="00F920A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>Age</w:t>
            </w:r>
          </w:p>
          <w:p w14:paraId="102F4ED3" w14:textId="0C702414" w:rsidR="00485154" w:rsidRPr="00485154" w:rsidRDefault="00485154" w:rsidP="00F920A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 xml:space="preserve">Mean </w:t>
            </w:r>
            <w:del w:id="0" w:author="Robert Badgett" w:date="2019-10-19T16:09:00Z">
              <w:r w:rsidRPr="00485154" w:rsidDel="005D75EC">
                <w:rPr>
                  <w:rFonts w:cstheme="minorHAnsi"/>
                  <w:color w:val="000000" w:themeColor="text1"/>
                  <w:sz w:val="22"/>
                  <w:szCs w:val="22"/>
                </w:rPr>
                <w:delText>(SD)/</w:delText>
              </w:r>
            </w:del>
            <w:del w:id="1" w:author="Robert Badgett" w:date="2019-10-19T16:10:00Z">
              <w:r w:rsidRPr="00485154" w:rsidDel="005D75EC">
                <w:rPr>
                  <w:rFonts w:cstheme="minorHAnsi"/>
                  <w:color w:val="000000" w:themeColor="text1"/>
                  <w:sz w:val="22"/>
                  <w:szCs w:val="22"/>
                </w:rPr>
                <w:delText>median</w:delText>
              </w:r>
            </w:del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del w:id="2" w:author="Robert Badgett" w:date="2019-10-19T16:10:00Z">
              <w:r w:rsidRPr="00485154" w:rsidDel="005D75EC">
                <w:rPr>
                  <w:rFonts w:cstheme="minorHAnsi"/>
                  <w:color w:val="000000" w:themeColor="text1"/>
                  <w:sz w:val="22"/>
                  <w:szCs w:val="22"/>
                </w:rPr>
                <w:delText>(IQR)</w:delText>
              </w:r>
            </w:del>
          </w:p>
        </w:tc>
        <w:tc>
          <w:tcPr>
            <w:tcW w:w="9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47A86707" w14:textId="5C1BDEB9" w:rsidR="00485154" w:rsidRPr="00485154" w:rsidRDefault="00485154" w:rsidP="00F920A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>Male (%)</w:t>
            </w:r>
          </w:p>
        </w:tc>
        <w:tc>
          <w:tcPr>
            <w:tcW w:w="8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0B3B56C1" w14:textId="3EA522E2" w:rsidR="00485154" w:rsidRPr="00485154" w:rsidRDefault="00485154" w:rsidP="00F920A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>Pack years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6DF23724" w14:textId="7E4F4B68" w:rsidR="00485154" w:rsidRPr="00485154" w:rsidRDefault="00485154" w:rsidP="00F920A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>Current smokers (%)</w:t>
            </w:r>
          </w:p>
        </w:tc>
        <w:tc>
          <w:tcPr>
            <w:tcW w:w="2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139ED659" w14:textId="75CFB816" w:rsidR="00485154" w:rsidRPr="00485154" w:rsidRDefault="00E54727" w:rsidP="00F920A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LDCT screening and control</w:t>
            </w:r>
            <w:r w:rsidR="00485154" w:rsidRPr="00485154">
              <w:rPr>
                <w:rFonts w:cstheme="minorHAnsi"/>
                <w:color w:val="000000" w:themeColor="text1"/>
                <w:sz w:val="22"/>
                <w:szCs w:val="22"/>
              </w:rPr>
              <w:t xml:space="preserve"> (N)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463D6508" w14:textId="7EB1CDDB" w:rsidR="00485154" w:rsidRPr="00485154" w:rsidRDefault="00485154" w:rsidP="00F920A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>Follow up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(years)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2F11464F" w14:textId="6D8ED60F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commentRangeStart w:id="3"/>
            <w:r w:rsidRPr="00485154">
              <w:rPr>
                <w:rFonts w:cstheme="minorHAnsi"/>
                <w:sz w:val="22"/>
                <w:szCs w:val="22"/>
              </w:rPr>
              <w:t>Lung cancers diagnosed</w:t>
            </w:r>
            <w:r w:rsidR="00344019">
              <w:rPr>
                <w:rFonts w:cstheme="minorHAnsi"/>
                <w:sz w:val="22"/>
                <w:szCs w:val="22"/>
              </w:rPr>
              <w:t xml:space="preserve"> (early stage)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5A9124D1" w14:textId="7827EF39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Lung cancer mortality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0D3E4949" w14:textId="77777777" w:rsidR="00485154" w:rsidRPr="00485154" w:rsidRDefault="00485154" w:rsidP="00F920A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>Overall mortality</w:t>
            </w:r>
            <w:commentRangeEnd w:id="3"/>
            <w:r w:rsidR="005D75EC">
              <w:rPr>
                <w:rStyle w:val="CommentReference"/>
              </w:rPr>
              <w:commentReference w:id="3"/>
            </w:r>
          </w:p>
        </w:tc>
      </w:tr>
      <w:tr w:rsidR="00E54727" w:rsidRPr="00485154" w14:paraId="106E9845" w14:textId="77777777" w:rsidTr="00C425FE">
        <w:tc>
          <w:tcPr>
            <w:tcW w:w="1507" w:type="dxa"/>
          </w:tcPr>
          <w:p w14:paraId="713A06A5" w14:textId="77777777" w:rsidR="00485154" w:rsidRPr="00485154" w:rsidRDefault="00485154" w:rsidP="00F920AF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85154">
              <w:rPr>
                <w:rFonts w:cstheme="minorHAnsi"/>
                <w:b/>
                <w:bCs/>
                <w:sz w:val="22"/>
                <w:szCs w:val="22"/>
              </w:rPr>
              <w:t>DANTE</w:t>
            </w:r>
          </w:p>
          <w:p w14:paraId="5E257028" w14:textId="7D31E329" w:rsidR="00485154" w:rsidRPr="00485154" w:rsidRDefault="00485154" w:rsidP="006343EA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Italy, 2001</w:t>
            </w:r>
          </w:p>
          <w:p w14:paraId="5D4CA06C" w14:textId="59F7B42A" w:rsidR="00485154" w:rsidRPr="00485154" w:rsidRDefault="00485154" w:rsidP="006343EA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 xml:space="preserve">3 </w:t>
            </w:r>
            <w:r w:rsidR="00917BC0">
              <w:rPr>
                <w:rFonts w:cstheme="minorHAnsi"/>
                <w:sz w:val="22"/>
                <w:szCs w:val="22"/>
              </w:rPr>
              <w:t>sites</w:t>
            </w:r>
          </w:p>
          <w:p w14:paraId="144E688C" w14:textId="6A5400FB" w:rsidR="00485154" w:rsidRPr="00917BC0" w:rsidRDefault="00917BC0" w:rsidP="006343E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N = </w:t>
            </w:r>
            <w:r w:rsidRPr="00917BC0">
              <w:rPr>
                <w:rFonts w:cstheme="minorHAnsi"/>
                <w:sz w:val="22"/>
                <w:szCs w:val="22"/>
              </w:rPr>
              <w:t>2</w:t>
            </w:r>
            <w:r w:rsidR="006F76B8">
              <w:rPr>
                <w:rFonts w:cstheme="minorHAnsi"/>
                <w:sz w:val="22"/>
                <w:szCs w:val="22"/>
              </w:rPr>
              <w:t>,</w:t>
            </w:r>
            <w:r w:rsidRPr="00917BC0">
              <w:rPr>
                <w:rFonts w:cstheme="minorHAnsi"/>
                <w:sz w:val="22"/>
                <w:szCs w:val="22"/>
              </w:rPr>
              <w:t>532</w:t>
            </w:r>
          </w:p>
        </w:tc>
        <w:tc>
          <w:tcPr>
            <w:tcW w:w="1440" w:type="dxa"/>
          </w:tcPr>
          <w:p w14:paraId="63569D0B" w14:textId="7102A0E5" w:rsidR="00485154" w:rsidRPr="00485154" w:rsidRDefault="00485154" w:rsidP="00940448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64.6</w:t>
            </w:r>
          </w:p>
        </w:tc>
        <w:tc>
          <w:tcPr>
            <w:tcW w:w="990" w:type="dxa"/>
          </w:tcPr>
          <w:p w14:paraId="6F33F269" w14:textId="0AE00CD4" w:rsidR="00485154" w:rsidRPr="00485154" w:rsidRDefault="00485154" w:rsidP="00940448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100</w:t>
            </w:r>
          </w:p>
        </w:tc>
        <w:tc>
          <w:tcPr>
            <w:tcW w:w="810" w:type="dxa"/>
          </w:tcPr>
          <w:p w14:paraId="73048399" w14:textId="5C2F70A8" w:rsidR="00485154" w:rsidRPr="00485154" w:rsidRDefault="00485154" w:rsidP="00940448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45</w:t>
            </w:r>
          </w:p>
        </w:tc>
        <w:tc>
          <w:tcPr>
            <w:tcW w:w="990" w:type="dxa"/>
          </w:tcPr>
          <w:p w14:paraId="579E3DBB" w14:textId="72CE2352" w:rsidR="00485154" w:rsidRPr="00485154" w:rsidRDefault="00485154" w:rsidP="00940448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56.9</w:t>
            </w:r>
          </w:p>
        </w:tc>
        <w:tc>
          <w:tcPr>
            <w:tcW w:w="2340" w:type="dxa"/>
          </w:tcPr>
          <w:p w14:paraId="61E6D084" w14:textId="094BB104" w:rsidR="00485154" w:rsidRPr="00485154" w:rsidRDefault="00485154" w:rsidP="00940448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LDCT, 5 annual rounds (N = 1300)</w:t>
            </w:r>
          </w:p>
          <w:p w14:paraId="297401CD" w14:textId="754B77A9" w:rsidR="00485154" w:rsidRPr="00485154" w:rsidRDefault="00485154" w:rsidP="00940448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Control, 5 annual clinical review (N = 1232)</w:t>
            </w:r>
          </w:p>
        </w:tc>
        <w:tc>
          <w:tcPr>
            <w:tcW w:w="900" w:type="dxa"/>
          </w:tcPr>
          <w:p w14:paraId="32064039" w14:textId="750344C7" w:rsidR="00485154" w:rsidRPr="00485154" w:rsidRDefault="00485154" w:rsidP="00485154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 xml:space="preserve">8.35 </w:t>
            </w:r>
          </w:p>
          <w:p w14:paraId="1F0D8C24" w14:textId="6ACBEB0F" w:rsidR="00485154" w:rsidRPr="00485154" w:rsidRDefault="00485154" w:rsidP="005C38A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825EAEE" w14:textId="1F5394D0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LDCT: 104 (</w:t>
            </w:r>
            <w:r w:rsidR="00E54727">
              <w:rPr>
                <w:rFonts w:cstheme="minorHAnsi"/>
                <w:sz w:val="22"/>
                <w:szCs w:val="22"/>
              </w:rPr>
              <w:t>45.2</w:t>
            </w:r>
            <w:r w:rsidRPr="00485154">
              <w:rPr>
                <w:rFonts w:cstheme="minorHAnsi"/>
                <w:sz w:val="22"/>
                <w:szCs w:val="22"/>
              </w:rPr>
              <w:t>)</w:t>
            </w:r>
          </w:p>
          <w:p w14:paraId="231DF107" w14:textId="5938EAFD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Control: 72 (</w:t>
            </w:r>
            <w:r w:rsidR="00E54727">
              <w:rPr>
                <w:rFonts w:cstheme="minorHAnsi"/>
                <w:sz w:val="22"/>
                <w:szCs w:val="22"/>
              </w:rPr>
              <w:t>22.2</w:t>
            </w:r>
            <w:r w:rsidRPr="00485154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260" w:type="dxa"/>
          </w:tcPr>
          <w:p w14:paraId="0BADE9A1" w14:textId="6E76580F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LDCT: 61</w:t>
            </w:r>
          </w:p>
          <w:p w14:paraId="4684E649" w14:textId="2613ABB8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</w:t>
            </w:r>
            <w:bookmarkStart w:id="4" w:name="_GoBack"/>
            <w:bookmarkEnd w:id="4"/>
            <w:r w:rsidRPr="00485154">
              <w:rPr>
                <w:rFonts w:cstheme="minorHAnsi"/>
                <w:sz w:val="22"/>
                <w:szCs w:val="22"/>
              </w:rPr>
              <w:t>ol: 56</w:t>
            </w:r>
          </w:p>
        </w:tc>
        <w:tc>
          <w:tcPr>
            <w:tcW w:w="1350" w:type="dxa"/>
          </w:tcPr>
          <w:p w14:paraId="50F7AB03" w14:textId="37807053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LDCT: 186</w:t>
            </w:r>
          </w:p>
          <w:p w14:paraId="7383555C" w14:textId="3F9E1E11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Control: 183</w:t>
            </w:r>
          </w:p>
        </w:tc>
      </w:tr>
      <w:tr w:rsidR="00E54727" w:rsidRPr="00485154" w14:paraId="3295D394" w14:textId="77777777" w:rsidTr="00C425FE">
        <w:tc>
          <w:tcPr>
            <w:tcW w:w="1507" w:type="dxa"/>
          </w:tcPr>
          <w:p w14:paraId="43627E24" w14:textId="77777777" w:rsidR="00485154" w:rsidRPr="00485154" w:rsidRDefault="00485154" w:rsidP="002B3657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85154">
              <w:rPr>
                <w:rFonts w:cstheme="minorHAnsi"/>
                <w:b/>
                <w:bCs/>
                <w:sz w:val="22"/>
                <w:szCs w:val="22"/>
              </w:rPr>
              <w:t>DLCST</w:t>
            </w:r>
          </w:p>
          <w:p w14:paraId="2868DD69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Denmark, 2004</w:t>
            </w:r>
          </w:p>
          <w:p w14:paraId="73D982DF" w14:textId="75607BC0" w:rsid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 xml:space="preserve">1 </w:t>
            </w:r>
            <w:r w:rsidR="00917BC0">
              <w:rPr>
                <w:rFonts w:cstheme="minorHAnsi"/>
                <w:sz w:val="22"/>
                <w:szCs w:val="22"/>
              </w:rPr>
              <w:t>site</w:t>
            </w:r>
          </w:p>
          <w:p w14:paraId="293990D4" w14:textId="58BD1ED0" w:rsidR="00917BC0" w:rsidRPr="00917BC0" w:rsidRDefault="00917BC0" w:rsidP="002B365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N = </w:t>
            </w:r>
            <w:r w:rsidRPr="00917BC0">
              <w:rPr>
                <w:rFonts w:cstheme="minorHAnsi"/>
                <w:sz w:val="22"/>
                <w:szCs w:val="22"/>
              </w:rPr>
              <w:t>4</w:t>
            </w:r>
            <w:r w:rsidR="006F76B8">
              <w:rPr>
                <w:rFonts w:cstheme="minorHAnsi"/>
                <w:sz w:val="22"/>
                <w:szCs w:val="22"/>
              </w:rPr>
              <w:t>,</w:t>
            </w:r>
            <w:r w:rsidRPr="00917BC0">
              <w:rPr>
                <w:rFonts w:cstheme="minorHAnsi"/>
                <w:sz w:val="22"/>
                <w:szCs w:val="22"/>
              </w:rPr>
              <w:t>104</w:t>
            </w:r>
          </w:p>
        </w:tc>
        <w:tc>
          <w:tcPr>
            <w:tcW w:w="1440" w:type="dxa"/>
          </w:tcPr>
          <w:p w14:paraId="2F17CA29" w14:textId="3320F9E2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57.9</w:t>
            </w:r>
          </w:p>
        </w:tc>
        <w:tc>
          <w:tcPr>
            <w:tcW w:w="990" w:type="dxa"/>
          </w:tcPr>
          <w:p w14:paraId="6C985C19" w14:textId="788C9215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56</w:t>
            </w:r>
          </w:p>
        </w:tc>
        <w:tc>
          <w:tcPr>
            <w:tcW w:w="810" w:type="dxa"/>
          </w:tcPr>
          <w:p w14:paraId="2D545D02" w14:textId="1ACD3F96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36.2</w:t>
            </w:r>
          </w:p>
        </w:tc>
        <w:tc>
          <w:tcPr>
            <w:tcW w:w="990" w:type="dxa"/>
          </w:tcPr>
          <w:p w14:paraId="2DA07A41" w14:textId="268A51CC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76.1</w:t>
            </w:r>
          </w:p>
        </w:tc>
        <w:tc>
          <w:tcPr>
            <w:tcW w:w="2340" w:type="dxa"/>
          </w:tcPr>
          <w:p w14:paraId="0C1AE591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LDCT, 5 annual rounds (N = 2052)</w:t>
            </w:r>
          </w:p>
          <w:p w14:paraId="5DAA8CED" w14:textId="2E7810FE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Control, 5 annual health interviews (N = 2052)</w:t>
            </w:r>
          </w:p>
        </w:tc>
        <w:tc>
          <w:tcPr>
            <w:tcW w:w="900" w:type="dxa"/>
          </w:tcPr>
          <w:p w14:paraId="3E41D45F" w14:textId="4211C79A" w:rsidR="00485154" w:rsidRPr="00485154" w:rsidRDefault="00485154" w:rsidP="00485154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 xml:space="preserve">9.8 </w:t>
            </w:r>
            <w:r w:rsidRPr="00485154">
              <w:rPr>
                <w:rFonts w:cstheme="minorHAnsi"/>
                <w:sz w:val="22"/>
                <w:szCs w:val="22"/>
              </w:rPr>
              <w:br/>
            </w:r>
          </w:p>
        </w:tc>
        <w:tc>
          <w:tcPr>
            <w:tcW w:w="1800" w:type="dxa"/>
          </w:tcPr>
          <w:p w14:paraId="0ED3D066" w14:textId="70F70FBD" w:rsidR="00344019" w:rsidRDefault="00485154" w:rsidP="00344019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 xml:space="preserve">LDCT: 100 </w:t>
            </w:r>
            <w:r w:rsidR="00344019">
              <w:rPr>
                <w:rFonts w:cstheme="minorHAnsi"/>
                <w:sz w:val="22"/>
                <w:szCs w:val="22"/>
              </w:rPr>
              <w:t xml:space="preserve"> (50</w:t>
            </w:r>
            <w:r w:rsidR="00E54727">
              <w:rPr>
                <w:rFonts w:cstheme="minorHAnsi"/>
                <w:sz w:val="22"/>
                <w:szCs w:val="22"/>
              </w:rPr>
              <w:t>.0</w:t>
            </w:r>
            <w:r w:rsidR="00344019">
              <w:rPr>
                <w:rFonts w:cstheme="minorHAnsi"/>
                <w:sz w:val="22"/>
                <w:szCs w:val="22"/>
              </w:rPr>
              <w:t>)</w:t>
            </w:r>
          </w:p>
          <w:p w14:paraId="63AA87FE" w14:textId="1B34619E" w:rsidR="00485154" w:rsidRPr="00485154" w:rsidRDefault="00485154" w:rsidP="00344019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Control: 53</w:t>
            </w:r>
            <w:r w:rsidR="00E54727">
              <w:rPr>
                <w:rFonts w:cstheme="minorHAnsi"/>
                <w:sz w:val="22"/>
                <w:szCs w:val="22"/>
              </w:rPr>
              <w:t xml:space="preserve"> </w:t>
            </w:r>
            <w:r w:rsidRPr="00485154">
              <w:rPr>
                <w:rFonts w:cstheme="minorHAnsi"/>
                <w:sz w:val="22"/>
                <w:szCs w:val="22"/>
              </w:rPr>
              <w:t>(</w:t>
            </w:r>
            <w:r w:rsidR="00E54727">
              <w:rPr>
                <w:rFonts w:cstheme="minorHAnsi"/>
                <w:sz w:val="22"/>
                <w:szCs w:val="22"/>
              </w:rPr>
              <w:t>15.1</w:t>
            </w:r>
            <w:r w:rsidRPr="00485154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260" w:type="dxa"/>
          </w:tcPr>
          <w:p w14:paraId="20301988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LDCT: 39</w:t>
            </w:r>
          </w:p>
          <w:p w14:paraId="70502C5A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Control: 38</w:t>
            </w:r>
          </w:p>
        </w:tc>
        <w:tc>
          <w:tcPr>
            <w:tcW w:w="1350" w:type="dxa"/>
          </w:tcPr>
          <w:p w14:paraId="4EC27081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LDCT: 165</w:t>
            </w:r>
          </w:p>
          <w:p w14:paraId="1462EFCA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Control: 163</w:t>
            </w:r>
          </w:p>
        </w:tc>
      </w:tr>
      <w:tr w:rsidR="00E54727" w:rsidRPr="00485154" w14:paraId="6A982BEC" w14:textId="77777777" w:rsidTr="00C425FE">
        <w:tc>
          <w:tcPr>
            <w:tcW w:w="1507" w:type="dxa"/>
          </w:tcPr>
          <w:p w14:paraId="2B1A8AD3" w14:textId="77777777" w:rsidR="00485154" w:rsidRPr="00485154" w:rsidRDefault="00485154" w:rsidP="00F920AF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85154">
              <w:rPr>
                <w:rFonts w:cstheme="minorHAnsi"/>
                <w:b/>
                <w:bCs/>
                <w:sz w:val="22"/>
                <w:szCs w:val="22"/>
              </w:rPr>
              <w:t>ITALUNG</w:t>
            </w:r>
          </w:p>
          <w:p w14:paraId="6A008CC3" w14:textId="77777777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Italy, 2004</w:t>
            </w:r>
          </w:p>
          <w:p w14:paraId="0987331A" w14:textId="77777777" w:rsid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 xml:space="preserve">3 </w:t>
            </w:r>
            <w:r w:rsidR="00917BC0">
              <w:rPr>
                <w:rFonts w:cstheme="minorHAnsi"/>
                <w:sz w:val="22"/>
                <w:szCs w:val="22"/>
              </w:rPr>
              <w:t>sites</w:t>
            </w:r>
          </w:p>
          <w:p w14:paraId="53A31133" w14:textId="73F6A8F8" w:rsidR="00917BC0" w:rsidRPr="00917BC0" w:rsidRDefault="00917BC0" w:rsidP="00F920AF">
            <w:pPr>
              <w:rPr>
                <w:rFonts w:cstheme="minorHAnsi"/>
                <w:sz w:val="22"/>
                <w:szCs w:val="22"/>
              </w:rPr>
            </w:pPr>
            <w:r w:rsidRPr="00917BC0">
              <w:rPr>
                <w:rFonts w:cstheme="minorHAnsi"/>
                <w:sz w:val="22"/>
                <w:szCs w:val="22"/>
              </w:rPr>
              <w:t>N = 3</w:t>
            </w:r>
            <w:r w:rsidR="006F76B8">
              <w:rPr>
                <w:rFonts w:cstheme="minorHAnsi"/>
                <w:sz w:val="22"/>
                <w:szCs w:val="22"/>
              </w:rPr>
              <w:t>,</w:t>
            </w:r>
            <w:r w:rsidRPr="00917BC0">
              <w:rPr>
                <w:rFonts w:cstheme="minorHAnsi"/>
                <w:sz w:val="22"/>
                <w:szCs w:val="22"/>
              </w:rPr>
              <w:t>206</w:t>
            </w:r>
          </w:p>
        </w:tc>
        <w:tc>
          <w:tcPr>
            <w:tcW w:w="1440" w:type="dxa"/>
          </w:tcPr>
          <w:p w14:paraId="02B55C6C" w14:textId="639BDC32" w:rsidR="00485154" w:rsidRPr="00485154" w:rsidRDefault="00485154" w:rsidP="00940448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60.8</w:t>
            </w:r>
          </w:p>
        </w:tc>
        <w:tc>
          <w:tcPr>
            <w:tcW w:w="990" w:type="dxa"/>
          </w:tcPr>
          <w:p w14:paraId="4EA6519D" w14:textId="1345C8D2" w:rsidR="00485154" w:rsidRPr="00485154" w:rsidRDefault="00485154" w:rsidP="00940448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65</w:t>
            </w:r>
          </w:p>
        </w:tc>
        <w:tc>
          <w:tcPr>
            <w:tcW w:w="810" w:type="dxa"/>
          </w:tcPr>
          <w:p w14:paraId="23DE1196" w14:textId="6535C919" w:rsidR="00485154" w:rsidRPr="00485154" w:rsidRDefault="00E54727" w:rsidP="0094044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39</w:t>
            </w:r>
          </w:p>
        </w:tc>
        <w:tc>
          <w:tcPr>
            <w:tcW w:w="990" w:type="dxa"/>
          </w:tcPr>
          <w:p w14:paraId="1CDDBAB3" w14:textId="352C4684" w:rsidR="00485154" w:rsidRPr="00485154" w:rsidRDefault="00E54727" w:rsidP="0094044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65</w:t>
            </w:r>
          </w:p>
        </w:tc>
        <w:tc>
          <w:tcPr>
            <w:tcW w:w="2340" w:type="dxa"/>
          </w:tcPr>
          <w:p w14:paraId="5CF0DE19" w14:textId="77777777" w:rsidR="00485154" w:rsidRPr="00485154" w:rsidRDefault="00485154" w:rsidP="00940448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LDCT, 4 annual rounds (N = 1613)</w:t>
            </w:r>
          </w:p>
          <w:p w14:paraId="16D0C471" w14:textId="4843FEB3" w:rsidR="00485154" w:rsidRPr="00485154" w:rsidRDefault="00485154" w:rsidP="00940448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Control, usual care (N = 1593)</w:t>
            </w:r>
          </w:p>
        </w:tc>
        <w:tc>
          <w:tcPr>
            <w:tcW w:w="900" w:type="dxa"/>
          </w:tcPr>
          <w:p w14:paraId="53582202" w14:textId="16DEC6EC" w:rsidR="00485154" w:rsidRPr="00485154" w:rsidRDefault="00485154" w:rsidP="00485154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 xml:space="preserve">9.3 </w:t>
            </w:r>
          </w:p>
          <w:p w14:paraId="31D7A6A6" w14:textId="3E113870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15E2BE6" w14:textId="6364EDDF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LDCT: 67 (</w:t>
            </w:r>
            <w:r w:rsidR="00E54727">
              <w:rPr>
                <w:rFonts w:cstheme="minorHAnsi"/>
                <w:sz w:val="22"/>
                <w:szCs w:val="22"/>
              </w:rPr>
              <w:t>35.8</w:t>
            </w:r>
            <w:r w:rsidRPr="00485154">
              <w:rPr>
                <w:rFonts w:cstheme="minorHAnsi"/>
                <w:sz w:val="22"/>
                <w:szCs w:val="22"/>
              </w:rPr>
              <w:t>)</w:t>
            </w:r>
          </w:p>
          <w:p w14:paraId="763AC7A4" w14:textId="6B647F86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Control: 71 (</w:t>
            </w:r>
            <w:r w:rsidR="00E54727">
              <w:rPr>
                <w:rFonts w:cstheme="minorHAnsi"/>
                <w:sz w:val="22"/>
                <w:szCs w:val="22"/>
              </w:rPr>
              <w:t>11.3</w:t>
            </w:r>
            <w:r w:rsidRPr="00485154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260" w:type="dxa"/>
          </w:tcPr>
          <w:p w14:paraId="7DA07155" w14:textId="77777777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LDCT: 43</w:t>
            </w:r>
          </w:p>
          <w:p w14:paraId="23F747AA" w14:textId="6FE9187B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Control: 60</w:t>
            </w:r>
          </w:p>
        </w:tc>
        <w:tc>
          <w:tcPr>
            <w:tcW w:w="1350" w:type="dxa"/>
          </w:tcPr>
          <w:p w14:paraId="5389AC50" w14:textId="77777777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LDCT: 154</w:t>
            </w:r>
          </w:p>
          <w:p w14:paraId="60850831" w14:textId="147A9E1D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Control: 181</w:t>
            </w:r>
          </w:p>
        </w:tc>
      </w:tr>
      <w:tr w:rsidR="00E54727" w:rsidRPr="00485154" w14:paraId="5870B8AE" w14:textId="77777777" w:rsidTr="00C425FE">
        <w:tc>
          <w:tcPr>
            <w:tcW w:w="1507" w:type="dxa"/>
          </w:tcPr>
          <w:p w14:paraId="0E581FC1" w14:textId="77777777" w:rsidR="00485154" w:rsidRPr="00485154" w:rsidRDefault="00485154" w:rsidP="002B3657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85154">
              <w:rPr>
                <w:rFonts w:cstheme="minorHAnsi"/>
                <w:b/>
                <w:bCs/>
                <w:sz w:val="22"/>
                <w:szCs w:val="22"/>
              </w:rPr>
              <w:t>LSS</w:t>
            </w:r>
          </w:p>
          <w:p w14:paraId="04F62719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US, 2000</w:t>
            </w:r>
          </w:p>
          <w:p w14:paraId="5D1521A0" w14:textId="77777777" w:rsid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 xml:space="preserve">6 </w:t>
            </w:r>
            <w:r w:rsidR="00917BC0">
              <w:rPr>
                <w:rFonts w:cstheme="minorHAnsi"/>
                <w:sz w:val="22"/>
                <w:szCs w:val="22"/>
              </w:rPr>
              <w:t>sites</w:t>
            </w:r>
          </w:p>
          <w:p w14:paraId="6F59C356" w14:textId="7E6496B5" w:rsidR="00917BC0" w:rsidRPr="00917BC0" w:rsidRDefault="00917BC0" w:rsidP="002B3657">
            <w:pPr>
              <w:rPr>
                <w:rFonts w:cstheme="minorHAnsi"/>
                <w:sz w:val="22"/>
                <w:szCs w:val="22"/>
              </w:rPr>
            </w:pPr>
            <w:r w:rsidRPr="00917BC0">
              <w:rPr>
                <w:rFonts w:cstheme="minorHAnsi"/>
                <w:sz w:val="22"/>
                <w:szCs w:val="22"/>
              </w:rPr>
              <w:t>N = 3</w:t>
            </w:r>
            <w:r w:rsidR="006F76B8">
              <w:rPr>
                <w:rFonts w:cstheme="minorHAnsi"/>
                <w:sz w:val="22"/>
                <w:szCs w:val="22"/>
              </w:rPr>
              <w:t>,</w:t>
            </w:r>
            <w:r w:rsidRPr="00917BC0">
              <w:rPr>
                <w:rFonts w:cstheme="minorHAnsi"/>
                <w:sz w:val="22"/>
                <w:szCs w:val="22"/>
              </w:rPr>
              <w:t>318</w:t>
            </w:r>
          </w:p>
        </w:tc>
        <w:tc>
          <w:tcPr>
            <w:tcW w:w="1440" w:type="dxa"/>
          </w:tcPr>
          <w:p w14:paraId="65C8C1B5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5AA85246" w14:textId="67D02EF3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59</w:t>
            </w:r>
          </w:p>
        </w:tc>
        <w:tc>
          <w:tcPr>
            <w:tcW w:w="810" w:type="dxa"/>
          </w:tcPr>
          <w:p w14:paraId="7B5604D7" w14:textId="418A0112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54</w:t>
            </w:r>
          </w:p>
        </w:tc>
        <w:tc>
          <w:tcPr>
            <w:tcW w:w="990" w:type="dxa"/>
          </w:tcPr>
          <w:p w14:paraId="798C613D" w14:textId="50D65A96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58</w:t>
            </w:r>
          </w:p>
        </w:tc>
        <w:tc>
          <w:tcPr>
            <w:tcW w:w="2340" w:type="dxa"/>
          </w:tcPr>
          <w:p w14:paraId="0547B534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LDCT, 2 annual rounds (N = 1660)</w:t>
            </w:r>
          </w:p>
          <w:p w14:paraId="2343B70F" w14:textId="1F205C4E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Control, CXR, 2 annual rounds (N = 1658)</w:t>
            </w:r>
          </w:p>
        </w:tc>
        <w:tc>
          <w:tcPr>
            <w:tcW w:w="900" w:type="dxa"/>
          </w:tcPr>
          <w:p w14:paraId="1A9D2D34" w14:textId="137BF7E0" w:rsidR="00485154" w:rsidRPr="00485154" w:rsidRDefault="00485154" w:rsidP="00485154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 xml:space="preserve">5.2 </w:t>
            </w:r>
          </w:p>
          <w:p w14:paraId="1ADBD2CC" w14:textId="0122DCB0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2FEF603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4A309C3E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 xml:space="preserve">LDCT: 32 </w:t>
            </w:r>
          </w:p>
          <w:p w14:paraId="45E6D77B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CXR: 26</w:t>
            </w:r>
          </w:p>
        </w:tc>
        <w:tc>
          <w:tcPr>
            <w:tcW w:w="1350" w:type="dxa"/>
          </w:tcPr>
          <w:p w14:paraId="43E5652C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LDCT: 139</w:t>
            </w:r>
          </w:p>
          <w:p w14:paraId="52671A81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CXR: 116</w:t>
            </w:r>
          </w:p>
        </w:tc>
      </w:tr>
      <w:tr w:rsidR="00E54727" w:rsidRPr="00485154" w14:paraId="5D82F25A" w14:textId="77777777" w:rsidTr="00C425FE">
        <w:tc>
          <w:tcPr>
            <w:tcW w:w="1507" w:type="dxa"/>
          </w:tcPr>
          <w:p w14:paraId="2100A019" w14:textId="77777777" w:rsidR="00485154" w:rsidRPr="00485154" w:rsidRDefault="00485154" w:rsidP="00F920AF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85154">
              <w:rPr>
                <w:rFonts w:cstheme="minorHAnsi"/>
                <w:b/>
                <w:bCs/>
                <w:sz w:val="22"/>
                <w:szCs w:val="22"/>
              </w:rPr>
              <w:t>LUSI</w:t>
            </w:r>
          </w:p>
          <w:p w14:paraId="52E90382" w14:textId="77777777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Germany, 2007</w:t>
            </w:r>
          </w:p>
          <w:p w14:paraId="66F8DF79" w14:textId="77777777" w:rsid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1 region</w:t>
            </w:r>
          </w:p>
          <w:p w14:paraId="2FE58C77" w14:textId="43E33492" w:rsidR="00917BC0" w:rsidRPr="00917BC0" w:rsidRDefault="00917BC0" w:rsidP="00F920AF">
            <w:pPr>
              <w:rPr>
                <w:rFonts w:cstheme="minorHAnsi"/>
                <w:sz w:val="22"/>
                <w:szCs w:val="22"/>
              </w:rPr>
            </w:pPr>
            <w:r w:rsidRPr="00917BC0">
              <w:rPr>
                <w:rFonts w:cstheme="minorHAnsi"/>
                <w:sz w:val="22"/>
                <w:szCs w:val="22"/>
              </w:rPr>
              <w:t>N = 4</w:t>
            </w:r>
            <w:r w:rsidR="006F76B8">
              <w:rPr>
                <w:rFonts w:cstheme="minorHAnsi"/>
                <w:sz w:val="22"/>
                <w:szCs w:val="22"/>
              </w:rPr>
              <w:t>,</w:t>
            </w:r>
            <w:r w:rsidRPr="00917BC0">
              <w:rPr>
                <w:rFonts w:cstheme="minorHAnsi"/>
                <w:sz w:val="22"/>
                <w:szCs w:val="22"/>
              </w:rPr>
              <w:t>052</w:t>
            </w:r>
          </w:p>
        </w:tc>
        <w:tc>
          <w:tcPr>
            <w:tcW w:w="1440" w:type="dxa"/>
          </w:tcPr>
          <w:p w14:paraId="087C0039" w14:textId="028A3DC3" w:rsidR="00485154" w:rsidRPr="00485154" w:rsidRDefault="00485154" w:rsidP="00940448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 xml:space="preserve">55 </w:t>
            </w:r>
            <w:ins w:id="5" w:author="Robert Badgett" w:date="2019-10-19T16:10:00Z">
              <w:r w:rsidR="005D75EC">
                <w:rPr>
                  <w:rFonts w:cstheme="minorHAnsi"/>
                  <w:sz w:val="22"/>
                  <w:szCs w:val="22"/>
                </w:rPr>
                <w:t>(</w:t>
              </w:r>
            </w:ins>
            <w:r w:rsidRPr="00485154">
              <w:rPr>
                <w:rFonts w:cstheme="minorHAnsi"/>
                <w:sz w:val="22"/>
                <w:szCs w:val="22"/>
              </w:rPr>
              <w:t>med</w:t>
            </w:r>
            <w:ins w:id="6" w:author="Robert Badgett" w:date="2019-10-19T16:10:00Z">
              <w:r w:rsidR="005D75EC">
                <w:rPr>
                  <w:rFonts w:cstheme="minorHAnsi"/>
                  <w:sz w:val="22"/>
                  <w:szCs w:val="22"/>
                </w:rPr>
                <w:t>ian)</w:t>
              </w:r>
            </w:ins>
          </w:p>
        </w:tc>
        <w:tc>
          <w:tcPr>
            <w:tcW w:w="990" w:type="dxa"/>
          </w:tcPr>
          <w:p w14:paraId="0BDA7279" w14:textId="7BC94A34" w:rsidR="00485154" w:rsidRPr="00485154" w:rsidRDefault="00485154" w:rsidP="00940448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64.7</w:t>
            </w:r>
          </w:p>
        </w:tc>
        <w:tc>
          <w:tcPr>
            <w:tcW w:w="810" w:type="dxa"/>
          </w:tcPr>
          <w:p w14:paraId="01E36097" w14:textId="6EF9BB35" w:rsidR="00485154" w:rsidRPr="00485154" w:rsidRDefault="00485154" w:rsidP="00940448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990" w:type="dxa"/>
          </w:tcPr>
          <w:p w14:paraId="2DB355A1" w14:textId="664881B1" w:rsidR="00485154" w:rsidRPr="00485154" w:rsidRDefault="00485154" w:rsidP="00940448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61.9</w:t>
            </w:r>
          </w:p>
        </w:tc>
        <w:tc>
          <w:tcPr>
            <w:tcW w:w="2340" w:type="dxa"/>
          </w:tcPr>
          <w:p w14:paraId="1589ACC8" w14:textId="77777777" w:rsidR="00485154" w:rsidRPr="00485154" w:rsidRDefault="00485154" w:rsidP="00940448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LCDT, 5 annual rounds (N = 2029)</w:t>
            </w:r>
          </w:p>
          <w:p w14:paraId="629B830E" w14:textId="44393B79" w:rsidR="00485154" w:rsidRPr="00485154" w:rsidRDefault="00485154" w:rsidP="00940448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Control, 5 annual surveys</w:t>
            </w:r>
            <w:r w:rsidR="00917BC0">
              <w:rPr>
                <w:rFonts w:cstheme="minorHAnsi"/>
                <w:sz w:val="22"/>
                <w:szCs w:val="22"/>
              </w:rPr>
              <w:t xml:space="preserve"> (N = 2023)</w:t>
            </w:r>
          </w:p>
        </w:tc>
        <w:tc>
          <w:tcPr>
            <w:tcW w:w="900" w:type="dxa"/>
          </w:tcPr>
          <w:p w14:paraId="4084921D" w14:textId="637E9D2B" w:rsidR="00485154" w:rsidRPr="00485154" w:rsidRDefault="00485154" w:rsidP="00485154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 xml:space="preserve">8.89 </w:t>
            </w:r>
          </w:p>
          <w:p w14:paraId="144A8E38" w14:textId="0C275D73" w:rsidR="00485154" w:rsidRPr="00485154" w:rsidRDefault="00485154" w:rsidP="0029185F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31F90FD" w14:textId="0983B24E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LDCT: 85 (</w:t>
            </w:r>
            <w:r w:rsidR="00E54727">
              <w:rPr>
                <w:rFonts w:cstheme="minorHAnsi"/>
                <w:sz w:val="22"/>
                <w:szCs w:val="22"/>
              </w:rPr>
              <w:t>55.3</w:t>
            </w:r>
            <w:r w:rsidRPr="00485154">
              <w:rPr>
                <w:rFonts w:cstheme="minorHAnsi"/>
                <w:sz w:val="22"/>
                <w:szCs w:val="22"/>
              </w:rPr>
              <w:t>)</w:t>
            </w:r>
          </w:p>
          <w:p w14:paraId="3B8C893C" w14:textId="5415050F" w:rsidR="00485154" w:rsidRPr="00485154" w:rsidRDefault="00485154" w:rsidP="00E5472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Control: 67</w:t>
            </w:r>
            <w:r w:rsidR="00E54727">
              <w:rPr>
                <w:rFonts w:cstheme="minorHAnsi"/>
                <w:sz w:val="22"/>
                <w:szCs w:val="22"/>
              </w:rPr>
              <w:t xml:space="preserve"> (6.0)</w:t>
            </w:r>
          </w:p>
        </w:tc>
        <w:tc>
          <w:tcPr>
            <w:tcW w:w="1260" w:type="dxa"/>
          </w:tcPr>
          <w:p w14:paraId="48A595A6" w14:textId="32859F39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LDCT: 29</w:t>
            </w:r>
          </w:p>
          <w:p w14:paraId="7AA32B77" w14:textId="428B79BE" w:rsidR="00485154" w:rsidRPr="00485154" w:rsidRDefault="00485154" w:rsidP="00F920AF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Control: 40</w:t>
            </w:r>
          </w:p>
        </w:tc>
        <w:tc>
          <w:tcPr>
            <w:tcW w:w="1350" w:type="dxa"/>
          </w:tcPr>
          <w:p w14:paraId="306F4130" w14:textId="17D17147" w:rsidR="00485154" w:rsidRPr="00485154" w:rsidRDefault="00485154" w:rsidP="00A94206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LDCT: 148</w:t>
            </w:r>
          </w:p>
          <w:p w14:paraId="60C76BE4" w14:textId="20654807" w:rsidR="00485154" w:rsidRPr="00485154" w:rsidRDefault="00485154" w:rsidP="00A94206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Control: 150</w:t>
            </w:r>
          </w:p>
        </w:tc>
      </w:tr>
      <w:tr w:rsidR="00E54727" w:rsidRPr="00485154" w14:paraId="2F111A4F" w14:textId="77777777" w:rsidTr="00C425FE">
        <w:tc>
          <w:tcPr>
            <w:tcW w:w="1507" w:type="dxa"/>
          </w:tcPr>
          <w:p w14:paraId="4CCE1DDB" w14:textId="77777777" w:rsidR="00485154" w:rsidRPr="00485154" w:rsidRDefault="00485154" w:rsidP="002B3657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85154">
              <w:rPr>
                <w:rFonts w:cstheme="minorHAnsi"/>
                <w:b/>
                <w:bCs/>
                <w:sz w:val="22"/>
                <w:szCs w:val="22"/>
              </w:rPr>
              <w:t>MILD</w:t>
            </w:r>
          </w:p>
          <w:p w14:paraId="5468DA5F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Italy, 2005</w:t>
            </w:r>
          </w:p>
          <w:p w14:paraId="10897B44" w14:textId="77777777" w:rsid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 xml:space="preserve">1 </w:t>
            </w:r>
            <w:r w:rsidR="00917BC0">
              <w:rPr>
                <w:rFonts w:cstheme="minorHAnsi"/>
                <w:sz w:val="22"/>
                <w:szCs w:val="22"/>
              </w:rPr>
              <w:t>site</w:t>
            </w:r>
          </w:p>
          <w:p w14:paraId="18DDBDAE" w14:textId="00D343F8" w:rsidR="00917BC0" w:rsidRPr="00917BC0" w:rsidRDefault="00917BC0" w:rsidP="002B3657">
            <w:pPr>
              <w:rPr>
                <w:rFonts w:cstheme="minorHAnsi"/>
                <w:sz w:val="22"/>
                <w:szCs w:val="22"/>
              </w:rPr>
            </w:pPr>
            <w:r w:rsidRPr="00917BC0">
              <w:rPr>
                <w:rFonts w:cstheme="minorHAnsi"/>
                <w:sz w:val="22"/>
                <w:szCs w:val="22"/>
              </w:rPr>
              <w:t>N = 3</w:t>
            </w:r>
            <w:r w:rsidR="006F76B8">
              <w:rPr>
                <w:rFonts w:cstheme="minorHAnsi"/>
                <w:sz w:val="22"/>
                <w:szCs w:val="22"/>
              </w:rPr>
              <w:t>,</w:t>
            </w:r>
            <w:r w:rsidRPr="00917BC0">
              <w:rPr>
                <w:rFonts w:cstheme="minorHAnsi"/>
                <w:sz w:val="22"/>
                <w:szCs w:val="22"/>
              </w:rPr>
              <w:t>446</w:t>
            </w:r>
          </w:p>
        </w:tc>
        <w:tc>
          <w:tcPr>
            <w:tcW w:w="1440" w:type="dxa"/>
          </w:tcPr>
          <w:p w14:paraId="7EAC5308" w14:textId="5B2C3AD4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57</w:t>
            </w:r>
          </w:p>
        </w:tc>
        <w:tc>
          <w:tcPr>
            <w:tcW w:w="990" w:type="dxa"/>
          </w:tcPr>
          <w:p w14:paraId="3173D89C" w14:textId="4D262EDE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64.5</w:t>
            </w:r>
          </w:p>
        </w:tc>
        <w:tc>
          <w:tcPr>
            <w:tcW w:w="810" w:type="dxa"/>
          </w:tcPr>
          <w:p w14:paraId="67C20E4D" w14:textId="563C38ED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38</w:t>
            </w:r>
          </w:p>
        </w:tc>
        <w:tc>
          <w:tcPr>
            <w:tcW w:w="990" w:type="dxa"/>
          </w:tcPr>
          <w:p w14:paraId="771935AA" w14:textId="64209CC4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89.7</w:t>
            </w:r>
          </w:p>
        </w:tc>
        <w:tc>
          <w:tcPr>
            <w:tcW w:w="2340" w:type="dxa"/>
          </w:tcPr>
          <w:p w14:paraId="132F64EA" w14:textId="036DBED3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LDCT, 3 or 5 annual rounds  (N = 1723)</w:t>
            </w:r>
            <w:r w:rsidRPr="00485154">
              <w:rPr>
                <w:rFonts w:cstheme="minorHAnsi"/>
                <w:sz w:val="22"/>
                <w:szCs w:val="22"/>
              </w:rPr>
              <w:br/>
              <w:t>Usual care (N = 1723)</w:t>
            </w:r>
          </w:p>
          <w:p w14:paraId="24436DC4" w14:textId="0CEDA068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0688C2A2" w14:textId="5E7BCFA6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 xml:space="preserve">9-10 </w:t>
            </w:r>
          </w:p>
          <w:p w14:paraId="479F6917" w14:textId="54614639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A650D47" w14:textId="142EEC3C" w:rsidR="00485154" w:rsidRPr="00485154" w:rsidRDefault="00485154" w:rsidP="00E54727">
            <w:pPr>
              <w:rPr>
                <w:rFonts w:cstheme="minorHAnsi"/>
                <w:sz w:val="22"/>
                <w:szCs w:val="22"/>
              </w:rPr>
            </w:pPr>
            <w:r w:rsidRPr="00E54727">
              <w:rPr>
                <w:rFonts w:cstheme="minorHAnsi"/>
                <w:sz w:val="22"/>
                <w:szCs w:val="22"/>
              </w:rPr>
              <w:t>LDCT: 63</w:t>
            </w:r>
            <w:r w:rsidR="00344019" w:rsidRPr="00E54727">
              <w:rPr>
                <w:rFonts w:cstheme="minorHAnsi"/>
                <w:sz w:val="22"/>
                <w:szCs w:val="22"/>
              </w:rPr>
              <w:t xml:space="preserve"> (NA)</w:t>
            </w:r>
            <w:r w:rsidRPr="00485154">
              <w:rPr>
                <w:rFonts w:cstheme="minorHAnsi"/>
                <w:sz w:val="22"/>
                <w:szCs w:val="22"/>
              </w:rPr>
              <w:br/>
              <w:t>Control: 60</w:t>
            </w:r>
            <w:r w:rsidR="00E54727">
              <w:rPr>
                <w:rFonts w:cstheme="minorHAnsi"/>
                <w:sz w:val="22"/>
                <w:szCs w:val="22"/>
              </w:rPr>
              <w:t xml:space="preserve"> </w:t>
            </w:r>
            <w:r w:rsidRPr="00485154">
              <w:rPr>
                <w:rFonts w:cstheme="minorHAnsi"/>
                <w:sz w:val="22"/>
                <w:szCs w:val="22"/>
              </w:rPr>
              <w:t>(</w:t>
            </w:r>
            <w:r w:rsidR="00E54727">
              <w:rPr>
                <w:rFonts w:cstheme="minorHAnsi"/>
                <w:sz w:val="22"/>
                <w:szCs w:val="22"/>
              </w:rPr>
              <w:t>21.7</w:t>
            </w:r>
            <w:r w:rsidRPr="00485154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260" w:type="dxa"/>
          </w:tcPr>
          <w:p w14:paraId="11BB51D6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LDCT: 31</w:t>
            </w:r>
          </w:p>
          <w:p w14:paraId="5A3F27BA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Control: 40</w:t>
            </w:r>
          </w:p>
        </w:tc>
        <w:tc>
          <w:tcPr>
            <w:tcW w:w="1350" w:type="dxa"/>
          </w:tcPr>
          <w:p w14:paraId="43E3F21F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LDCT: 92</w:t>
            </w:r>
          </w:p>
          <w:p w14:paraId="1ACC6A27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Control: 106</w:t>
            </w:r>
          </w:p>
        </w:tc>
      </w:tr>
      <w:tr w:rsidR="00E54727" w:rsidRPr="00485154" w14:paraId="417B8949" w14:textId="77777777" w:rsidTr="00C425FE">
        <w:tc>
          <w:tcPr>
            <w:tcW w:w="1507" w:type="dxa"/>
          </w:tcPr>
          <w:p w14:paraId="4AD65191" w14:textId="77777777" w:rsidR="00485154" w:rsidRPr="00485154" w:rsidRDefault="00485154" w:rsidP="002B3657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485154">
              <w:rPr>
                <w:rFonts w:cstheme="minorHAnsi"/>
                <w:color w:val="FF0000"/>
                <w:sz w:val="22"/>
                <w:szCs w:val="22"/>
              </w:rPr>
              <w:lastRenderedPageBreak/>
              <w:t>NELSON</w:t>
            </w:r>
          </w:p>
          <w:p w14:paraId="12357019" w14:textId="693336CB" w:rsidR="00485154" w:rsidRPr="00485154" w:rsidRDefault="00485154" w:rsidP="006343E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>Belgium/</w:t>
            </w:r>
          </w:p>
          <w:p w14:paraId="271A27F4" w14:textId="1E0A7D75" w:rsidR="00485154" w:rsidRPr="00485154" w:rsidRDefault="00485154" w:rsidP="006343E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>Netherland, 2003</w:t>
            </w:r>
          </w:p>
          <w:p w14:paraId="00D2331B" w14:textId="77777777" w:rsidR="00485154" w:rsidRDefault="00485154" w:rsidP="0034401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 xml:space="preserve">4 </w:t>
            </w:r>
            <w:r w:rsidR="00917BC0">
              <w:rPr>
                <w:rFonts w:cstheme="minorHAnsi"/>
                <w:color w:val="000000" w:themeColor="text1"/>
                <w:sz w:val="22"/>
                <w:szCs w:val="22"/>
              </w:rPr>
              <w:t>sites</w:t>
            </w:r>
          </w:p>
          <w:p w14:paraId="3E2B0EC2" w14:textId="0B36E2D3" w:rsidR="00917BC0" w:rsidRPr="00485154" w:rsidRDefault="00917BC0" w:rsidP="0034401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 = 15,822</w:t>
            </w:r>
          </w:p>
        </w:tc>
        <w:tc>
          <w:tcPr>
            <w:tcW w:w="1440" w:type="dxa"/>
          </w:tcPr>
          <w:p w14:paraId="272EAC9C" w14:textId="1FF789FA" w:rsidR="00485154" w:rsidRPr="00485154" w:rsidRDefault="00485154" w:rsidP="002B365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>58</w:t>
            </w:r>
          </w:p>
        </w:tc>
        <w:tc>
          <w:tcPr>
            <w:tcW w:w="990" w:type="dxa"/>
          </w:tcPr>
          <w:p w14:paraId="58D98E34" w14:textId="6786D99E" w:rsidR="00485154" w:rsidRPr="00485154" w:rsidRDefault="00485154" w:rsidP="002B365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>84</w:t>
            </w:r>
          </w:p>
        </w:tc>
        <w:tc>
          <w:tcPr>
            <w:tcW w:w="810" w:type="dxa"/>
          </w:tcPr>
          <w:p w14:paraId="450A3192" w14:textId="1D447D72" w:rsidR="00485154" w:rsidRPr="00485154" w:rsidRDefault="00485154" w:rsidP="002B365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>38</w:t>
            </w:r>
          </w:p>
        </w:tc>
        <w:tc>
          <w:tcPr>
            <w:tcW w:w="990" w:type="dxa"/>
          </w:tcPr>
          <w:p w14:paraId="57E222FA" w14:textId="57D1ACEB" w:rsidR="00485154" w:rsidRPr="00485154" w:rsidRDefault="00485154" w:rsidP="002B365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>55</w:t>
            </w:r>
          </w:p>
        </w:tc>
        <w:tc>
          <w:tcPr>
            <w:tcW w:w="2340" w:type="dxa"/>
          </w:tcPr>
          <w:p w14:paraId="4FA9D3E6" w14:textId="77777777" w:rsidR="00485154" w:rsidRPr="00485154" w:rsidRDefault="00485154" w:rsidP="002B365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>LDCT, 4 annual rounds (N = 7915)</w:t>
            </w:r>
          </w:p>
          <w:p w14:paraId="4F0032CB" w14:textId="7E4D92E3" w:rsidR="00485154" w:rsidRPr="00485154" w:rsidRDefault="00485154" w:rsidP="002B365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>Control, no screening (N = 7907)</w:t>
            </w:r>
          </w:p>
        </w:tc>
        <w:tc>
          <w:tcPr>
            <w:tcW w:w="900" w:type="dxa"/>
          </w:tcPr>
          <w:p w14:paraId="0C9D5B26" w14:textId="77777777" w:rsidR="00485154" w:rsidRPr="00485154" w:rsidRDefault="00485154" w:rsidP="002B365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>NA</w:t>
            </w:r>
          </w:p>
          <w:p w14:paraId="798A3F85" w14:textId="0BBE7748" w:rsidR="00485154" w:rsidRPr="00485154" w:rsidRDefault="00485154" w:rsidP="002B365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F3F016E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5F26C994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1350" w:type="dxa"/>
          </w:tcPr>
          <w:p w14:paraId="6E100CE7" w14:textId="77777777" w:rsidR="00485154" w:rsidRPr="00485154" w:rsidRDefault="00485154" w:rsidP="002B365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>LDCT: 904</w:t>
            </w:r>
          </w:p>
          <w:p w14:paraId="78CBE776" w14:textId="77777777" w:rsidR="00485154" w:rsidRPr="00485154" w:rsidRDefault="00485154" w:rsidP="002B365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85154">
              <w:rPr>
                <w:rFonts w:cstheme="minorHAnsi"/>
                <w:color w:val="000000" w:themeColor="text1"/>
                <w:sz w:val="22"/>
                <w:szCs w:val="22"/>
              </w:rPr>
              <w:t>Control: 934</w:t>
            </w:r>
          </w:p>
        </w:tc>
      </w:tr>
      <w:tr w:rsidR="00E54727" w:rsidRPr="00485154" w14:paraId="3136767A" w14:textId="77777777" w:rsidTr="00C425FE">
        <w:tc>
          <w:tcPr>
            <w:tcW w:w="1507" w:type="dxa"/>
            <w:tcBorders>
              <w:top w:val="single" w:sz="4" w:space="0" w:color="auto"/>
            </w:tcBorders>
          </w:tcPr>
          <w:p w14:paraId="1E28DE3C" w14:textId="77777777" w:rsidR="00485154" w:rsidRPr="00485154" w:rsidRDefault="00485154" w:rsidP="002B3657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85154">
              <w:rPr>
                <w:rFonts w:cstheme="minorHAnsi"/>
                <w:b/>
                <w:bCs/>
                <w:sz w:val="22"/>
                <w:szCs w:val="22"/>
              </w:rPr>
              <w:t>NLST</w:t>
            </w:r>
          </w:p>
          <w:p w14:paraId="04113E81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US, 2002</w:t>
            </w:r>
          </w:p>
          <w:p w14:paraId="0D321879" w14:textId="77777777" w:rsid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 xml:space="preserve">33 </w:t>
            </w:r>
            <w:r w:rsidR="00917BC0">
              <w:rPr>
                <w:rFonts w:cstheme="minorHAnsi"/>
                <w:sz w:val="22"/>
                <w:szCs w:val="22"/>
              </w:rPr>
              <w:t>sites</w:t>
            </w:r>
          </w:p>
          <w:p w14:paraId="50B652AC" w14:textId="1276AB8B" w:rsidR="00917BC0" w:rsidRPr="00917BC0" w:rsidRDefault="00917BC0" w:rsidP="002B3657">
            <w:pPr>
              <w:rPr>
                <w:rFonts w:cstheme="minorHAnsi"/>
                <w:sz w:val="22"/>
                <w:szCs w:val="22"/>
              </w:rPr>
            </w:pPr>
            <w:r w:rsidRPr="00917BC0">
              <w:rPr>
                <w:rFonts w:cstheme="minorHAnsi"/>
                <w:sz w:val="22"/>
                <w:szCs w:val="22"/>
              </w:rPr>
              <w:t>N = 53,452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0C59853" w14:textId="0E0FC2C8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61.4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58FA21A" w14:textId="252538E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59.5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473BD8D6" w14:textId="32A25CC1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48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7652B9D" w14:textId="33BE0A7F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48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39A2E492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LDCT, 3 annual rounds (N = 26,722)</w:t>
            </w:r>
          </w:p>
          <w:p w14:paraId="62C2A14A" w14:textId="1D9E235B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Control, CXR, 2 annual rounds (N = 26,730)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EF738E0" w14:textId="5697CEEC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 xml:space="preserve">6.5 </w:t>
            </w:r>
          </w:p>
          <w:p w14:paraId="7D4DC948" w14:textId="68567835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7E65E61" w14:textId="21D20022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LDCT: 1060 (</w:t>
            </w:r>
            <w:r w:rsidR="00E54727">
              <w:rPr>
                <w:rFonts w:cstheme="minorHAnsi"/>
                <w:sz w:val="22"/>
                <w:szCs w:val="22"/>
              </w:rPr>
              <w:t>49.1</w:t>
            </w:r>
            <w:r w:rsidRPr="00485154">
              <w:rPr>
                <w:rFonts w:cstheme="minorHAnsi"/>
                <w:sz w:val="22"/>
                <w:szCs w:val="22"/>
              </w:rPr>
              <w:t>)</w:t>
            </w:r>
          </w:p>
          <w:p w14:paraId="0BBF8E8D" w14:textId="79E53CD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CXR: 941 (</w:t>
            </w:r>
            <w:r w:rsidR="00E54727">
              <w:rPr>
                <w:rFonts w:cstheme="minorHAnsi"/>
                <w:sz w:val="22"/>
                <w:szCs w:val="22"/>
              </w:rPr>
              <w:t>30.7</w:t>
            </w:r>
            <w:r w:rsidRPr="00485154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ECC6C7F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 xml:space="preserve">LDCT: 469 </w:t>
            </w:r>
          </w:p>
          <w:p w14:paraId="136B2399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CXR: 552</w:t>
            </w:r>
          </w:p>
          <w:p w14:paraId="104167CC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3837ADF7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 xml:space="preserve">LDCT: 1912 </w:t>
            </w:r>
          </w:p>
          <w:p w14:paraId="4B19A0B1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 xml:space="preserve">CXR: 2039 </w:t>
            </w:r>
          </w:p>
        </w:tc>
      </w:tr>
      <w:tr w:rsidR="00E54727" w:rsidRPr="00485154" w14:paraId="406AD0F3" w14:textId="77777777" w:rsidTr="00C425FE">
        <w:tc>
          <w:tcPr>
            <w:tcW w:w="1507" w:type="dxa"/>
          </w:tcPr>
          <w:p w14:paraId="621D1203" w14:textId="77777777" w:rsidR="00485154" w:rsidRPr="00485154" w:rsidRDefault="00485154" w:rsidP="002B3657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85154">
              <w:rPr>
                <w:rFonts w:cstheme="minorHAnsi"/>
                <w:b/>
                <w:bCs/>
                <w:sz w:val="22"/>
                <w:szCs w:val="22"/>
              </w:rPr>
              <w:t>Yang</w:t>
            </w:r>
          </w:p>
          <w:p w14:paraId="5A497519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China, 2013</w:t>
            </w:r>
          </w:p>
          <w:p w14:paraId="1F7C7FA6" w14:textId="48FCC4AB" w:rsidR="00485154" w:rsidRDefault="006F76B8" w:rsidP="002B365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 site</w:t>
            </w:r>
          </w:p>
          <w:p w14:paraId="3A669A6E" w14:textId="5ECF16CB" w:rsidR="00917BC0" w:rsidRPr="00917BC0" w:rsidRDefault="00917BC0" w:rsidP="002B3657">
            <w:pPr>
              <w:rPr>
                <w:rFonts w:cstheme="minorHAnsi"/>
                <w:sz w:val="22"/>
                <w:szCs w:val="22"/>
              </w:rPr>
            </w:pPr>
            <w:r w:rsidRPr="00917BC0">
              <w:rPr>
                <w:rFonts w:cstheme="minorHAnsi"/>
                <w:sz w:val="22"/>
                <w:szCs w:val="22"/>
              </w:rPr>
              <w:t>N = 6</w:t>
            </w:r>
            <w:r>
              <w:rPr>
                <w:rFonts w:cstheme="minorHAnsi"/>
                <w:sz w:val="22"/>
                <w:szCs w:val="22"/>
              </w:rPr>
              <w:t>,</w:t>
            </w:r>
            <w:r w:rsidR="006F76B8">
              <w:rPr>
                <w:rFonts w:cstheme="minorHAnsi"/>
                <w:sz w:val="22"/>
                <w:szCs w:val="22"/>
              </w:rPr>
              <w:t>657</w:t>
            </w:r>
          </w:p>
        </w:tc>
        <w:tc>
          <w:tcPr>
            <w:tcW w:w="1440" w:type="dxa"/>
          </w:tcPr>
          <w:p w14:paraId="0869AB1F" w14:textId="67E2F46B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59.8</w:t>
            </w:r>
          </w:p>
        </w:tc>
        <w:tc>
          <w:tcPr>
            <w:tcW w:w="990" w:type="dxa"/>
          </w:tcPr>
          <w:p w14:paraId="7D3886E0" w14:textId="4B849669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46.8</w:t>
            </w:r>
          </w:p>
        </w:tc>
        <w:tc>
          <w:tcPr>
            <w:tcW w:w="810" w:type="dxa"/>
          </w:tcPr>
          <w:p w14:paraId="6CBECEEC" w14:textId="12E502CA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990" w:type="dxa"/>
          </w:tcPr>
          <w:p w14:paraId="6F94D3FD" w14:textId="12ED6EC9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21.5</w:t>
            </w:r>
          </w:p>
        </w:tc>
        <w:tc>
          <w:tcPr>
            <w:tcW w:w="2340" w:type="dxa"/>
          </w:tcPr>
          <w:p w14:paraId="5446DC00" w14:textId="311638B0" w:rsidR="00485154" w:rsidRPr="00485154" w:rsidRDefault="00485154" w:rsidP="00485154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LDCT, 2 biennial rounds (N = 3,5</w:t>
            </w:r>
            <w:r w:rsidR="006F76B8">
              <w:rPr>
                <w:rFonts w:cstheme="minorHAnsi"/>
                <w:sz w:val="22"/>
                <w:szCs w:val="22"/>
              </w:rPr>
              <w:t>12</w:t>
            </w:r>
            <w:r w:rsidRPr="00485154">
              <w:rPr>
                <w:rFonts w:cstheme="minorHAnsi"/>
                <w:sz w:val="22"/>
                <w:szCs w:val="22"/>
              </w:rPr>
              <w:t>)</w:t>
            </w:r>
          </w:p>
          <w:p w14:paraId="5C27F85E" w14:textId="0375913A" w:rsidR="00485154" w:rsidRPr="00485154" w:rsidRDefault="00485154" w:rsidP="00485154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Control, standard care</w:t>
            </w:r>
            <w:r w:rsidR="00917BC0">
              <w:rPr>
                <w:rFonts w:cstheme="minorHAnsi"/>
                <w:sz w:val="22"/>
                <w:szCs w:val="22"/>
              </w:rPr>
              <w:t xml:space="preserve"> (N = 3,1</w:t>
            </w:r>
            <w:r w:rsidR="006F76B8">
              <w:rPr>
                <w:rFonts w:cstheme="minorHAnsi"/>
                <w:sz w:val="22"/>
                <w:szCs w:val="22"/>
              </w:rPr>
              <w:t>45</w:t>
            </w:r>
            <w:r w:rsidR="00917BC0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14:paraId="0D3F3D3D" w14:textId="55220006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14:paraId="0021134D" w14:textId="2DCE767F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LDCT: 48</w:t>
            </w:r>
            <w:r w:rsidR="00E54727">
              <w:rPr>
                <w:rFonts w:cstheme="minorHAnsi"/>
                <w:sz w:val="22"/>
                <w:szCs w:val="22"/>
              </w:rPr>
              <w:t xml:space="preserve"> (NA)</w:t>
            </w:r>
          </w:p>
          <w:p w14:paraId="01709E05" w14:textId="1BE07572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Control: 2</w:t>
            </w:r>
            <w:r w:rsidR="00E54727">
              <w:rPr>
                <w:rFonts w:cstheme="minorHAnsi"/>
                <w:sz w:val="22"/>
                <w:szCs w:val="22"/>
              </w:rPr>
              <w:t xml:space="preserve"> (NA)</w:t>
            </w:r>
          </w:p>
        </w:tc>
        <w:tc>
          <w:tcPr>
            <w:tcW w:w="1260" w:type="dxa"/>
          </w:tcPr>
          <w:p w14:paraId="20A10F4A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LDCT: 0</w:t>
            </w:r>
          </w:p>
          <w:p w14:paraId="586AC908" w14:textId="4F2D6E0A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Control: 2</w:t>
            </w:r>
          </w:p>
        </w:tc>
        <w:tc>
          <w:tcPr>
            <w:tcW w:w="1350" w:type="dxa"/>
          </w:tcPr>
          <w:p w14:paraId="276D9DC5" w14:textId="77777777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NA</w:t>
            </w:r>
          </w:p>
          <w:p w14:paraId="13AF1FFC" w14:textId="484972D1" w:rsidR="00485154" w:rsidRPr="00485154" w:rsidRDefault="00485154" w:rsidP="002B3657">
            <w:pPr>
              <w:rPr>
                <w:rFonts w:cstheme="minorHAnsi"/>
                <w:sz w:val="22"/>
                <w:szCs w:val="22"/>
              </w:rPr>
            </w:pPr>
            <w:r w:rsidRPr="00485154">
              <w:rPr>
                <w:rFonts w:cstheme="minorHAnsi"/>
                <w:sz w:val="22"/>
                <w:szCs w:val="22"/>
              </w:rPr>
              <w:t>NA</w:t>
            </w:r>
          </w:p>
        </w:tc>
      </w:tr>
    </w:tbl>
    <w:p w14:paraId="054779B6" w14:textId="56DD66ED" w:rsidR="00AF6FEA" w:rsidRPr="00485154" w:rsidRDefault="00AF6FEA">
      <w:pPr>
        <w:rPr>
          <w:sz w:val="22"/>
          <w:szCs w:val="22"/>
        </w:rPr>
      </w:pPr>
    </w:p>
    <w:p w14:paraId="06C27036" w14:textId="6C57807C" w:rsidR="00A21C14" w:rsidRPr="00485154" w:rsidRDefault="00A21C14">
      <w:pPr>
        <w:rPr>
          <w:sz w:val="22"/>
          <w:szCs w:val="22"/>
        </w:rPr>
      </w:pPr>
    </w:p>
    <w:p w14:paraId="037216EA" w14:textId="22214DE5" w:rsidR="00A21C14" w:rsidRPr="00485154" w:rsidRDefault="00A21C14">
      <w:pPr>
        <w:rPr>
          <w:sz w:val="22"/>
          <w:szCs w:val="22"/>
        </w:rPr>
      </w:pPr>
    </w:p>
    <w:p w14:paraId="53AB436A" w14:textId="77777777" w:rsidR="00485154" w:rsidRPr="00485154" w:rsidRDefault="00485154">
      <w:pPr>
        <w:rPr>
          <w:sz w:val="22"/>
          <w:szCs w:val="22"/>
        </w:rPr>
      </w:pPr>
    </w:p>
    <w:sectPr w:rsidR="00485154" w:rsidRPr="00485154" w:rsidSect="006343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Robert Badgett" w:date="2019-10-19T16:10:00Z" w:initials="RGB">
    <w:p w14:paraId="3230A9ED" w14:textId="1CCCA133" w:rsidR="005D75EC" w:rsidRDefault="005D75EC">
      <w:pPr>
        <w:pStyle w:val="CommentText"/>
      </w:pPr>
      <w:r>
        <w:rPr>
          <w:rStyle w:val="CommentReference"/>
        </w:rPr>
        <w:annotationRef/>
      </w:r>
      <w:r>
        <w:t>I am ok with or without these columns of results. These numbers will be tin the forest plots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30A9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30A9ED" w16cid:durableId="2155B4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Badgett">
    <w15:presenceInfo w15:providerId="None" w15:userId="Robert Badge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W0NLIwNzAxMjA3MTJU0lEKTi0uzszPAykwrAUAwDO1KywAAAA="/>
  </w:docVars>
  <w:rsids>
    <w:rsidRoot w:val="00340C5C"/>
    <w:rsid w:val="0000796B"/>
    <w:rsid w:val="00013B22"/>
    <w:rsid w:val="0001653A"/>
    <w:rsid w:val="0004069D"/>
    <w:rsid w:val="00051A4E"/>
    <w:rsid w:val="00084486"/>
    <w:rsid w:val="00084CB1"/>
    <w:rsid w:val="000A3CF1"/>
    <w:rsid w:val="000B3C12"/>
    <w:rsid w:val="000B3CE5"/>
    <w:rsid w:val="000F21AB"/>
    <w:rsid w:val="000F3DFB"/>
    <w:rsid w:val="001002A9"/>
    <w:rsid w:val="00106EBA"/>
    <w:rsid w:val="00114B78"/>
    <w:rsid w:val="001154D1"/>
    <w:rsid w:val="00127B33"/>
    <w:rsid w:val="00133965"/>
    <w:rsid w:val="00141F55"/>
    <w:rsid w:val="00146FFA"/>
    <w:rsid w:val="00151B84"/>
    <w:rsid w:val="001A0CAC"/>
    <w:rsid w:val="001F41E9"/>
    <w:rsid w:val="00216AFA"/>
    <w:rsid w:val="00223E0D"/>
    <w:rsid w:val="002310F1"/>
    <w:rsid w:val="00251151"/>
    <w:rsid w:val="00283F7C"/>
    <w:rsid w:val="0029185F"/>
    <w:rsid w:val="002A3C0C"/>
    <w:rsid w:val="002F2AF3"/>
    <w:rsid w:val="002F7A73"/>
    <w:rsid w:val="00325D00"/>
    <w:rsid w:val="00340C5C"/>
    <w:rsid w:val="00344019"/>
    <w:rsid w:val="003760CC"/>
    <w:rsid w:val="0038511D"/>
    <w:rsid w:val="003D2F56"/>
    <w:rsid w:val="003E20A9"/>
    <w:rsid w:val="0040596A"/>
    <w:rsid w:val="004141B4"/>
    <w:rsid w:val="00420965"/>
    <w:rsid w:val="00433AD8"/>
    <w:rsid w:val="00434E76"/>
    <w:rsid w:val="0043653E"/>
    <w:rsid w:val="00443B57"/>
    <w:rsid w:val="00463571"/>
    <w:rsid w:val="0046527A"/>
    <w:rsid w:val="004711CA"/>
    <w:rsid w:val="00485154"/>
    <w:rsid w:val="004B04CE"/>
    <w:rsid w:val="004B38E5"/>
    <w:rsid w:val="004B38E7"/>
    <w:rsid w:val="004D3BA4"/>
    <w:rsid w:val="004E2665"/>
    <w:rsid w:val="005148A7"/>
    <w:rsid w:val="005275B7"/>
    <w:rsid w:val="00551156"/>
    <w:rsid w:val="005619C2"/>
    <w:rsid w:val="00585A8A"/>
    <w:rsid w:val="005C38AA"/>
    <w:rsid w:val="005D75EC"/>
    <w:rsid w:val="005E7A85"/>
    <w:rsid w:val="005F037D"/>
    <w:rsid w:val="005F63E2"/>
    <w:rsid w:val="00612DFD"/>
    <w:rsid w:val="006163D8"/>
    <w:rsid w:val="006343EA"/>
    <w:rsid w:val="00641CA2"/>
    <w:rsid w:val="0066022D"/>
    <w:rsid w:val="00665160"/>
    <w:rsid w:val="00665800"/>
    <w:rsid w:val="0067188A"/>
    <w:rsid w:val="00681BC9"/>
    <w:rsid w:val="00694842"/>
    <w:rsid w:val="00694D17"/>
    <w:rsid w:val="006B295F"/>
    <w:rsid w:val="006C1E2A"/>
    <w:rsid w:val="006E5161"/>
    <w:rsid w:val="006E66FE"/>
    <w:rsid w:val="006F76B8"/>
    <w:rsid w:val="00744BC2"/>
    <w:rsid w:val="007A1231"/>
    <w:rsid w:val="007B7B95"/>
    <w:rsid w:val="007C4F27"/>
    <w:rsid w:val="007C543B"/>
    <w:rsid w:val="007E7B2C"/>
    <w:rsid w:val="007F525B"/>
    <w:rsid w:val="008658EF"/>
    <w:rsid w:val="008B23D4"/>
    <w:rsid w:val="008C5174"/>
    <w:rsid w:val="008D6572"/>
    <w:rsid w:val="008E60B8"/>
    <w:rsid w:val="00900C50"/>
    <w:rsid w:val="00903998"/>
    <w:rsid w:val="00910EAB"/>
    <w:rsid w:val="00917BC0"/>
    <w:rsid w:val="00930DAF"/>
    <w:rsid w:val="009348C6"/>
    <w:rsid w:val="00940448"/>
    <w:rsid w:val="00941A42"/>
    <w:rsid w:val="00945549"/>
    <w:rsid w:val="00945B6F"/>
    <w:rsid w:val="00945F9B"/>
    <w:rsid w:val="00961456"/>
    <w:rsid w:val="009808E1"/>
    <w:rsid w:val="009929EA"/>
    <w:rsid w:val="009A39AE"/>
    <w:rsid w:val="009F5F93"/>
    <w:rsid w:val="00A110C4"/>
    <w:rsid w:val="00A21C14"/>
    <w:rsid w:val="00A33EC6"/>
    <w:rsid w:val="00A377EC"/>
    <w:rsid w:val="00A70168"/>
    <w:rsid w:val="00A742C3"/>
    <w:rsid w:val="00A835D5"/>
    <w:rsid w:val="00A94206"/>
    <w:rsid w:val="00AB5BE6"/>
    <w:rsid w:val="00AC3ECD"/>
    <w:rsid w:val="00AF048B"/>
    <w:rsid w:val="00AF6FEA"/>
    <w:rsid w:val="00B22148"/>
    <w:rsid w:val="00B833A8"/>
    <w:rsid w:val="00B8426C"/>
    <w:rsid w:val="00B92DE8"/>
    <w:rsid w:val="00B95842"/>
    <w:rsid w:val="00BA777E"/>
    <w:rsid w:val="00BB2B8E"/>
    <w:rsid w:val="00BC5EB0"/>
    <w:rsid w:val="00BC7CED"/>
    <w:rsid w:val="00BD7A5E"/>
    <w:rsid w:val="00C10522"/>
    <w:rsid w:val="00C35F63"/>
    <w:rsid w:val="00C37234"/>
    <w:rsid w:val="00C425CA"/>
    <w:rsid w:val="00C425FE"/>
    <w:rsid w:val="00C8122A"/>
    <w:rsid w:val="00C85198"/>
    <w:rsid w:val="00CA7AED"/>
    <w:rsid w:val="00CC08D1"/>
    <w:rsid w:val="00CD53BB"/>
    <w:rsid w:val="00CE1338"/>
    <w:rsid w:val="00CE7F6A"/>
    <w:rsid w:val="00CF6DDA"/>
    <w:rsid w:val="00D02CF8"/>
    <w:rsid w:val="00D04F96"/>
    <w:rsid w:val="00D23657"/>
    <w:rsid w:val="00D30B17"/>
    <w:rsid w:val="00D8083E"/>
    <w:rsid w:val="00D85AB7"/>
    <w:rsid w:val="00D91238"/>
    <w:rsid w:val="00DB0B34"/>
    <w:rsid w:val="00DB7DA4"/>
    <w:rsid w:val="00E17B87"/>
    <w:rsid w:val="00E54727"/>
    <w:rsid w:val="00E60B5F"/>
    <w:rsid w:val="00E8007A"/>
    <w:rsid w:val="00ED24B9"/>
    <w:rsid w:val="00ED4183"/>
    <w:rsid w:val="00EE3DAB"/>
    <w:rsid w:val="00EF6DF0"/>
    <w:rsid w:val="00F006AE"/>
    <w:rsid w:val="00F13C70"/>
    <w:rsid w:val="00F23473"/>
    <w:rsid w:val="00F370E1"/>
    <w:rsid w:val="00F646F2"/>
    <w:rsid w:val="00F65244"/>
    <w:rsid w:val="00FD5F3A"/>
    <w:rsid w:val="00FE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E777"/>
  <w15:chartTrackingRefBased/>
  <w15:docId w15:val="{3A7D8988-9A9F-3B45-B9A2-919ED59A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75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5EC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D75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5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5EC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5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5EC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Richard M</dc:creator>
  <cp:keywords/>
  <dc:description/>
  <cp:lastModifiedBy>Robert Badgett</cp:lastModifiedBy>
  <cp:revision>3</cp:revision>
  <dcterms:created xsi:type="dcterms:W3CDTF">2019-10-19T21:09:00Z</dcterms:created>
  <dcterms:modified xsi:type="dcterms:W3CDTF">2019-10-19T21:12:00Z</dcterms:modified>
</cp:coreProperties>
</file>