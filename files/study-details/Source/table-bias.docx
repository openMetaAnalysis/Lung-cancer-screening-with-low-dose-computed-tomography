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5B3E" w14:textId="77777777" w:rsidR="007B077D" w:rsidRDefault="00A32193">
      <w:pPr>
        <w:spacing w:before="100" w:after="100"/>
      </w:pPr>
      <w:r>
        <w:rPr>
          <w:rFonts w:ascii="Times New Roman" w:eastAsia="Times New Roman" w:hAnsi="Times New Roman"/>
          <w:b/>
          <w:bCs/>
          <w:kern w:val="3"/>
          <w:sz w:val="48"/>
          <w:szCs w:val="48"/>
        </w:rPr>
        <w:t>openMetaAnalysis: Risk of bias</w:t>
      </w:r>
    </w:p>
    <w:p w14:paraId="388F54DB" w14:textId="77777777" w:rsidR="007B077D" w:rsidRDefault="00A3219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Studies of interventions 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50"/>
        <w:gridCol w:w="1066"/>
        <w:gridCol w:w="1402"/>
        <w:gridCol w:w="1485"/>
        <w:gridCol w:w="1375"/>
        <w:gridCol w:w="1422"/>
        <w:gridCol w:w="1044"/>
        <w:gridCol w:w="1434"/>
        <w:gridCol w:w="1867"/>
      </w:tblGrid>
      <w:tr w:rsidR="00A210DE" w:rsidRPr="000712CF" w14:paraId="734F00AD" w14:textId="77777777" w:rsidTr="000863FB">
        <w:trPr>
          <w:trHeight w:val="394"/>
        </w:trPr>
        <w:tc>
          <w:tcPr>
            <w:tcW w:w="1950" w:type="dxa"/>
            <w:vMerge w:val="restart"/>
          </w:tcPr>
          <w:p w14:paraId="72FDC772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bookmarkStart w:id="0" w:name="_GoBack"/>
            <w:bookmarkEnd w:id="0"/>
            <w:r w:rsidRPr="000712CF">
              <w:rPr>
                <w:rFonts w:asciiTheme="majorHAnsi" w:hAnsiTheme="majorHAnsi"/>
                <w:sz w:val="22"/>
                <w:szCs w:val="22"/>
              </w:rPr>
              <w:t>Study</w:t>
            </w:r>
          </w:p>
          <w:p w14:paraId="0CD94E6A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66" w:type="dxa"/>
            <w:vMerge w:val="restart"/>
          </w:tcPr>
          <w:p w14:paraId="07A1DE80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Summary risk</w:t>
            </w:r>
          </w:p>
        </w:tc>
        <w:tc>
          <w:tcPr>
            <w:tcW w:w="2887" w:type="dxa"/>
            <w:gridSpan w:val="2"/>
          </w:tcPr>
          <w:p w14:paraId="67E18B7F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Selection bias</w:t>
            </w:r>
          </w:p>
        </w:tc>
        <w:tc>
          <w:tcPr>
            <w:tcW w:w="1375" w:type="dxa"/>
            <w:vMerge w:val="restart"/>
          </w:tcPr>
          <w:p w14:paraId="52B16D6A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Performance bias</w:t>
            </w:r>
          </w:p>
        </w:tc>
        <w:tc>
          <w:tcPr>
            <w:tcW w:w="1422" w:type="dxa"/>
            <w:vMerge w:val="restart"/>
          </w:tcPr>
          <w:p w14:paraId="7BBF5305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Detection bias</w:t>
            </w:r>
          </w:p>
        </w:tc>
        <w:tc>
          <w:tcPr>
            <w:tcW w:w="1044" w:type="dxa"/>
            <w:vMerge w:val="restart"/>
          </w:tcPr>
          <w:p w14:paraId="75E0ED03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Attrition bias</w:t>
            </w:r>
          </w:p>
        </w:tc>
        <w:tc>
          <w:tcPr>
            <w:tcW w:w="1434" w:type="dxa"/>
            <w:vMerge w:val="restart"/>
          </w:tcPr>
          <w:p w14:paraId="50F17237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Reporting bias</w:t>
            </w:r>
          </w:p>
        </w:tc>
        <w:tc>
          <w:tcPr>
            <w:tcW w:w="1867" w:type="dxa"/>
            <w:vMerge w:val="restart"/>
          </w:tcPr>
          <w:p w14:paraId="59B797FF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Other biases</w:t>
            </w:r>
          </w:p>
        </w:tc>
      </w:tr>
      <w:tr w:rsidR="00A210DE" w:rsidRPr="000712CF" w14:paraId="0616F86A" w14:textId="77777777" w:rsidTr="000863FB">
        <w:trPr>
          <w:trHeight w:val="393"/>
        </w:trPr>
        <w:tc>
          <w:tcPr>
            <w:tcW w:w="1950" w:type="dxa"/>
            <w:vMerge/>
          </w:tcPr>
          <w:p w14:paraId="38D9F465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  <w:vMerge/>
          </w:tcPr>
          <w:p w14:paraId="1C8190CC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02" w:type="dxa"/>
          </w:tcPr>
          <w:p w14:paraId="319CAE3D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Random sequence generation</w:t>
            </w:r>
          </w:p>
        </w:tc>
        <w:tc>
          <w:tcPr>
            <w:tcW w:w="1485" w:type="dxa"/>
          </w:tcPr>
          <w:p w14:paraId="62D5229D" w14:textId="77777777" w:rsidR="00A210DE" w:rsidRPr="000712CF" w:rsidRDefault="00A210DE" w:rsidP="000863FB">
            <w:pPr>
              <w:rPr>
                <w:rFonts w:asciiTheme="majorHAnsi" w:hAnsiTheme="majorHAnsi"/>
                <w:sz w:val="22"/>
                <w:szCs w:val="22"/>
              </w:rPr>
            </w:pPr>
            <w:r w:rsidRPr="000712CF">
              <w:rPr>
                <w:rFonts w:asciiTheme="majorHAnsi" w:hAnsiTheme="majorHAnsi"/>
                <w:sz w:val="22"/>
                <w:szCs w:val="22"/>
              </w:rPr>
              <w:t>Allocation concealment</w:t>
            </w:r>
          </w:p>
        </w:tc>
        <w:tc>
          <w:tcPr>
            <w:tcW w:w="1375" w:type="dxa"/>
            <w:vMerge/>
          </w:tcPr>
          <w:p w14:paraId="259DD3AD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2" w:type="dxa"/>
            <w:vMerge/>
          </w:tcPr>
          <w:p w14:paraId="32CE6A3E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44" w:type="dxa"/>
            <w:vMerge/>
          </w:tcPr>
          <w:p w14:paraId="33CE908F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4" w:type="dxa"/>
            <w:vMerge/>
          </w:tcPr>
          <w:p w14:paraId="168C9518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7" w:type="dxa"/>
            <w:vMerge/>
          </w:tcPr>
          <w:p w14:paraId="2A4076B6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10DE" w:rsidRPr="000712CF" w14:paraId="5ADBCE28" w14:textId="77777777" w:rsidTr="000863FB">
        <w:tc>
          <w:tcPr>
            <w:tcW w:w="1950" w:type="dxa"/>
          </w:tcPr>
          <w:p w14:paraId="3A44BB3F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Lung Screening Study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(LSS)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PEVuZE5vdGU+PENpdGU+PEF1dGhvcj5Hb2hhZ2FuPC9BdXRob3I+PFllYXI+MjAwNDwvWWVhcj48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PEVuZE5vdGU+PENpdGU+PEF1dGhvcj5Hb2hhZ2FuPC9BdXRob3I+PFllYXI+MjAwNDwvWWVhcj48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24,48,49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79D0375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3E76A61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Unclear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risk</w:t>
            </w:r>
          </w:p>
        </w:tc>
        <w:tc>
          <w:tcPr>
            <w:tcW w:w="1402" w:type="dxa"/>
          </w:tcPr>
          <w:p w14:paraId="1FE8F590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Unclear Risk</w:t>
            </w:r>
          </w:p>
          <w:p w14:paraId="4721657C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Not explicitly stated</w:t>
            </w:r>
          </w:p>
        </w:tc>
        <w:tc>
          <w:tcPr>
            <w:tcW w:w="1485" w:type="dxa"/>
          </w:tcPr>
          <w:p w14:paraId="673F2D85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risk </w:t>
            </w:r>
          </w:p>
          <w:p w14:paraId="7DC24199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Centralized randomization</w:t>
            </w:r>
          </w:p>
        </w:tc>
        <w:tc>
          <w:tcPr>
            <w:tcW w:w="1375" w:type="dxa"/>
          </w:tcPr>
          <w:p w14:paraId="205B7535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6FAC3802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3CEDA90D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Unclear risk</w:t>
            </w:r>
          </w:p>
          <w:p w14:paraId="047B292C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No endpoint verification was performed</w:t>
            </w:r>
          </w:p>
        </w:tc>
        <w:tc>
          <w:tcPr>
            <w:tcW w:w="1044" w:type="dxa"/>
          </w:tcPr>
          <w:p w14:paraId="03E74179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</w:t>
            </w: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risk</w:t>
            </w: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</w:p>
          <w:p w14:paraId="59C7732E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Missing data balanced and too small to affect results.</w:t>
            </w:r>
          </w:p>
        </w:tc>
        <w:tc>
          <w:tcPr>
            <w:tcW w:w="1434" w:type="dxa"/>
          </w:tcPr>
          <w:p w14:paraId="539A9CB4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</w:t>
            </w: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risk</w:t>
            </w: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</w:p>
          <w:p w14:paraId="6D7A7BEE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0EF151CD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</w:tr>
      <w:tr w:rsidR="00A210DE" w:rsidRPr="000712CF" w14:paraId="3A90433D" w14:textId="77777777" w:rsidTr="000863FB">
        <w:tc>
          <w:tcPr>
            <w:tcW w:w="1950" w:type="dxa"/>
          </w:tcPr>
          <w:p w14:paraId="3D80C69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DANTE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PEVuZE5vdGU+PENpdGU+PEF1dGhvcj5JbmZhbnRlPC9BdXRob3I+PFllYXI+MjAwODwvWWVhcj48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==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PEVuZE5vdGU+PENpdGU+PEF1dGhvcj5JbmZhbnRlPC9BdXRob3I+PFllYXI+MjAwODwvWWVhcj48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==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25,31,50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104EBA6A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37523326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High risk</w:t>
            </w:r>
          </w:p>
        </w:tc>
        <w:tc>
          <w:tcPr>
            <w:tcW w:w="1402" w:type="dxa"/>
          </w:tcPr>
          <w:p w14:paraId="67810CF2" w14:textId="77777777" w:rsidR="00A210DE" w:rsidRPr="00FF1C2A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="Calibri"/>
                <w:bCs/>
                <w:sz w:val="20"/>
                <w:szCs w:val="20"/>
              </w:rPr>
              <w:t>Low risk</w:t>
            </w:r>
          </w:p>
          <w:p w14:paraId="5CDA9F71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Computerized randomization</w:t>
            </w:r>
            <w:r w:rsidRPr="00FF1C2A">
              <w:rPr>
                <w:rFonts w:asciiTheme="majorHAnsi" w:hAnsiTheme="majorHAnsi" w:cs="Calibri"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485" w:type="dxa"/>
          </w:tcPr>
          <w:p w14:paraId="4A2391BC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519AB169" w14:textId="77777777" w:rsidR="00A210DE" w:rsidRPr="00FF1C2A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="Calibri"/>
                <w:bCs/>
                <w:sz w:val="20"/>
                <w:szCs w:val="20"/>
              </w:rPr>
              <w:t>Randomized in blocks of 4, stratified by center according to computer generated list.</w:t>
            </w:r>
          </w:p>
          <w:p w14:paraId="3694FA5D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375" w:type="dxa"/>
          </w:tcPr>
          <w:p w14:paraId="0C5586DF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4823DE9F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232049CA" w14:textId="77777777" w:rsidR="00A210DE" w:rsidRPr="007D2D7A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="Calibri"/>
                <w:bCs/>
                <w:sz w:val="20"/>
                <w:szCs w:val="20"/>
              </w:rPr>
              <w:t>Low risk</w:t>
            </w:r>
          </w:p>
          <w:p w14:paraId="28BB7D90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/>
                <w:bCs/>
                <w:sz w:val="20"/>
                <w:szCs w:val="20"/>
              </w:rPr>
              <w:t>Outcome assessment was blinded</w:t>
            </w:r>
          </w:p>
        </w:tc>
        <w:tc>
          <w:tcPr>
            <w:tcW w:w="1044" w:type="dxa"/>
          </w:tcPr>
          <w:p w14:paraId="3BCCB31D" w14:textId="77777777" w:rsidR="00A210DE" w:rsidRPr="007D2D7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7D2D7A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3700230C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theme="minorHAnsi"/>
                <w:sz w:val="20"/>
                <w:szCs w:val="20"/>
              </w:rPr>
              <w:t>Missing data balanced and too small to affect results</w:t>
            </w:r>
            <w:r w:rsidRPr="007D2D7A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34" w:type="dxa"/>
          </w:tcPr>
          <w:p w14:paraId="1B4D5017" w14:textId="77777777" w:rsidR="00A210DE" w:rsidRPr="007D2D7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000635D6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094BFE0E" w14:textId="77777777" w:rsidR="00A210DE" w:rsidRPr="00125053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>
              <w:rPr>
                <w:rFonts w:asciiTheme="majorHAnsi" w:hAnsiTheme="majorHAnsi" w:cs="Calibri"/>
                <w:bCs/>
                <w:sz w:val="20"/>
                <w:szCs w:val="20"/>
              </w:rPr>
              <w:t>H</w:t>
            </w: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t>igh risk</w:t>
            </w:r>
          </w:p>
          <w:p w14:paraId="435E121D" w14:textId="77777777" w:rsidR="00A210DE" w:rsidRPr="007D2D7A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="Calibri"/>
                <w:bCs/>
                <w:sz w:val="20"/>
                <w:szCs w:val="20"/>
              </w:rPr>
              <w:t>Single center study.</w:t>
            </w:r>
          </w:p>
          <w:p w14:paraId="0AE9BE6B" w14:textId="77777777" w:rsidR="00A210DE" w:rsidRPr="007D2D7A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="Calibri"/>
                <w:bCs/>
                <w:sz w:val="20"/>
                <w:szCs w:val="20"/>
              </w:rPr>
              <w:t>Significantly higher number of control subjects (166) declined enrollment compared to LDCT group (91).</w:t>
            </w:r>
          </w:p>
          <w:p w14:paraId="443AD501" w14:textId="77777777" w:rsidR="00A210DE" w:rsidRPr="00125053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t>Investigators excluded 92 (46 each arm) “ineligible” allocated subjects from primary analyses.</w:t>
            </w:r>
          </w:p>
          <w:p w14:paraId="200A61CE" w14:textId="77777777" w:rsidR="00A210DE" w:rsidRPr="00125053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t xml:space="preserve">Discovered duplicate registrations (20) and test records (2) at final analyses; </w:t>
            </w: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lastRenderedPageBreak/>
              <w:t>study numbers not consistent across reports.</w:t>
            </w:r>
          </w:p>
          <w:p w14:paraId="4956D887" w14:textId="77777777" w:rsidR="00A210DE" w:rsidRPr="00125053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t>All subjects underwent a baseline chest x-ray and sputum cytology.</w:t>
            </w:r>
          </w:p>
          <w:p w14:paraId="23BD91D4" w14:textId="77777777" w:rsidR="00A210DE" w:rsidRPr="00125053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125053">
              <w:rPr>
                <w:rFonts w:asciiTheme="majorHAnsi" w:hAnsiTheme="majorHAnsi" w:cs="Calibri"/>
                <w:bCs/>
                <w:sz w:val="20"/>
                <w:szCs w:val="20"/>
              </w:rPr>
              <w:t>Trial registered retrospectively 2007, but this is unlikely to affect selection of outcomes.</w:t>
            </w:r>
          </w:p>
        </w:tc>
      </w:tr>
      <w:tr w:rsidR="00A210DE" w:rsidRPr="000712CF" w14:paraId="52BEFC73" w14:textId="77777777" w:rsidTr="000863FB">
        <w:tc>
          <w:tcPr>
            <w:tcW w:w="1950" w:type="dxa"/>
          </w:tcPr>
          <w:p w14:paraId="4B70511A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lastRenderedPageBreak/>
              <w:t>National Lung Screening Trial (NLST)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PEVuZE5vdGU+PENpdGU+PEF1dGhvcj5OYXRpb25hbCBMdW5nIFNjcmVlbmluZyBUcmlhbCBSZXNl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==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PEVuZE5vdGU+PENpdGU+PEF1dGhvcj5OYXRpb25hbCBMdW5nIFNjcmVlbmluZyBUcmlhbCBSZXNl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==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4,51,52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2EE43966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47AC790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</w:tc>
        <w:tc>
          <w:tcPr>
            <w:tcW w:w="1402" w:type="dxa"/>
          </w:tcPr>
          <w:p w14:paraId="75469A0E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3090F48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 w:cstheme="minorHAnsi"/>
                <w:sz w:val="20"/>
                <w:szCs w:val="20"/>
              </w:rPr>
              <w:t>Computerized randomization</w:t>
            </w:r>
          </w:p>
        </w:tc>
        <w:tc>
          <w:tcPr>
            <w:tcW w:w="1485" w:type="dxa"/>
          </w:tcPr>
          <w:p w14:paraId="44010EF2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77A72D15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 w:cstheme="minorHAnsi"/>
                <w:sz w:val="20"/>
                <w:szCs w:val="20"/>
              </w:rPr>
              <w:t>Centralized randomization</w:t>
            </w:r>
          </w:p>
        </w:tc>
        <w:tc>
          <w:tcPr>
            <w:tcW w:w="1375" w:type="dxa"/>
          </w:tcPr>
          <w:p w14:paraId="6379704B" w14:textId="77777777" w:rsidR="00A210DE" w:rsidRPr="001A61D2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1A61D2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44D5DC37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 w:cstheme="minorHAnsi"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5B6E0431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26A3C051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 w:cstheme="minorHAnsi"/>
                <w:color w:val="000000"/>
                <w:sz w:val="20"/>
                <w:szCs w:val="20"/>
                <w:shd w:val="clear" w:color="auto" w:fill="FFFFFF"/>
              </w:rPr>
              <w:t>Outcome assessment was blinded</w:t>
            </w:r>
          </w:p>
        </w:tc>
        <w:tc>
          <w:tcPr>
            <w:tcW w:w="1044" w:type="dxa"/>
          </w:tcPr>
          <w:p w14:paraId="7315A835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20E2EFB8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 w:cstheme="minorHAnsi"/>
                <w:sz w:val="20"/>
                <w:szCs w:val="20"/>
              </w:rPr>
              <w:t>Missing data balanced and too small to affect results</w:t>
            </w:r>
          </w:p>
        </w:tc>
        <w:tc>
          <w:tcPr>
            <w:tcW w:w="1434" w:type="dxa"/>
          </w:tcPr>
          <w:p w14:paraId="3D132010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21C1E4D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7" w:type="dxa"/>
          </w:tcPr>
          <w:p w14:paraId="2674326B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10DE" w:rsidRPr="000712CF" w14:paraId="4E6E875B" w14:textId="77777777" w:rsidTr="000863FB">
        <w:tc>
          <w:tcPr>
            <w:tcW w:w="1950" w:type="dxa"/>
          </w:tcPr>
          <w:p w14:paraId="03E7AFDB" w14:textId="77777777" w:rsidR="00A210DE" w:rsidRPr="00EB4FB4" w:rsidRDefault="00A210DE" w:rsidP="000863FB">
            <w:pPr>
              <w:pStyle w:val="NormalWeb"/>
              <w:rPr>
                <w:rFonts w:asciiTheme="majorHAnsi" w:eastAsiaTheme="minorEastAsia" w:hAnsiTheme="majorHAnsi"/>
                <w:sz w:val="20"/>
                <w:szCs w:val="20"/>
                <w:lang w:val="nl-NL"/>
              </w:rPr>
            </w:pPr>
            <w:r w:rsidRPr="00EB4FB4">
              <w:rPr>
                <w:rFonts w:asciiTheme="majorHAnsi" w:eastAsiaTheme="minorEastAsia" w:hAnsiTheme="majorHAnsi"/>
                <w:sz w:val="20"/>
                <w:szCs w:val="20"/>
                <w:lang w:val="nl-NL"/>
              </w:rPr>
              <w:t>Nederlands Leuvens Longkanker Screeningsonderzoek (</w:t>
            </w:r>
            <w:r w:rsidRPr="00275472">
              <w:rPr>
                <w:rFonts w:asciiTheme="majorHAnsi" w:hAnsiTheme="majorHAnsi"/>
                <w:sz w:val="20"/>
                <w:szCs w:val="20"/>
                <w:lang w:val="nl-NL"/>
              </w:rPr>
              <w:t>NELSON)</w:t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  <w:fldChar w:fldCharType="begin">
                <w:fldData xml:space="preserve">PEVuZE5vdGU+PENpdGU+PEF1dGhvcj52YW4gSWVyc2VsPC9BdXRob3I+PFllYXI+MjAwNzwvWWVh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nl-NL"/>
              </w:rPr>
              <w:instrText xml:space="preserve"> ADDIN EN.CITE </w:instrText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  <w:fldChar w:fldCharType="begin">
                <w:fldData xml:space="preserve">PEVuZE5vdGU+PENpdGU+PEF1dGhvcj52YW4gSWVyc2VsPC9BdXRob3I+PFllYXI+MjAwNzwvWWVh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</w:fldData>
              </w:fldChar>
            </w:r>
            <w:r w:rsidRPr="00914B56">
              <w:rPr>
                <w:rFonts w:asciiTheme="majorHAnsi" w:hAnsiTheme="majorHAnsi" w:cstheme="minorHAnsi"/>
                <w:sz w:val="20"/>
                <w:szCs w:val="20"/>
                <w:lang w:val="nl-NL"/>
              </w:rPr>
              <w:instrText xml:space="preserve"> ADDIN EN.CITE.DATA </w:instrText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  <w:fldChar w:fldCharType="end"/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  <w:fldChar w:fldCharType="separate"/>
            </w:r>
            <w:r w:rsidRPr="00914B56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  <w:lang w:val="nl-NL"/>
              </w:rPr>
              <w:t>53-55</w:t>
            </w:r>
            <w:r>
              <w:rPr>
                <w:rFonts w:asciiTheme="majorHAnsi" w:hAnsiTheme="majorHAnsi" w:cstheme="minorHAnsi"/>
                <w:sz w:val="20"/>
                <w:szCs w:val="20"/>
                <w:lang w:val="en"/>
              </w:rPr>
              <w:fldChar w:fldCharType="end"/>
            </w:r>
          </w:p>
          <w:p w14:paraId="6A52237F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  <w:lang w:val="nl-NL"/>
              </w:rPr>
            </w:pPr>
          </w:p>
        </w:tc>
        <w:tc>
          <w:tcPr>
            <w:tcW w:w="1066" w:type="dxa"/>
          </w:tcPr>
          <w:p w14:paraId="6C28AF27" w14:textId="77777777" w:rsidR="00A210DE" w:rsidRPr="00EB4FB4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402" w:type="dxa"/>
          </w:tcPr>
          <w:p w14:paraId="6FD45A36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4095AAF3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 xml:space="preserve">Computerized randomization </w:t>
            </w:r>
          </w:p>
        </w:tc>
        <w:tc>
          <w:tcPr>
            <w:tcW w:w="1485" w:type="dxa"/>
          </w:tcPr>
          <w:p w14:paraId="48CC0451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55CE81AC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 xml:space="preserve">Centralized randomization </w:t>
            </w:r>
          </w:p>
        </w:tc>
        <w:tc>
          <w:tcPr>
            <w:tcW w:w="1375" w:type="dxa"/>
          </w:tcPr>
          <w:p w14:paraId="6E51930D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4A834552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29072E56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13896107" w14:textId="77777777" w:rsidR="00A210DE" w:rsidRPr="00EB4FB4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Outcome assessment was blinded</w:t>
            </w:r>
          </w:p>
        </w:tc>
        <w:tc>
          <w:tcPr>
            <w:tcW w:w="1044" w:type="dxa"/>
          </w:tcPr>
          <w:p w14:paraId="185BFD79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 xml:space="preserve">Low Risk: </w:t>
            </w:r>
          </w:p>
          <w:p w14:paraId="1C17B9B7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Missing data balanced and too small to affect results.</w:t>
            </w:r>
          </w:p>
          <w:p w14:paraId="553C6225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34" w:type="dxa"/>
          </w:tcPr>
          <w:p w14:paraId="088DF5EB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 xml:space="preserve">Low Risk </w:t>
            </w:r>
          </w:p>
          <w:p w14:paraId="491FEEFE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69207012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7" w:type="dxa"/>
          </w:tcPr>
          <w:p w14:paraId="1C784EAA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10DE" w:rsidRPr="000712CF" w14:paraId="1E72F29C" w14:textId="77777777" w:rsidTr="000863FB">
        <w:tc>
          <w:tcPr>
            <w:tcW w:w="1950" w:type="dxa"/>
          </w:tcPr>
          <w:p w14:paraId="014B7F5C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Danish Lung Cancer Screening Trial (DLCST)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PEVuZE5vdGU+PENpdGU+PEF1dGhvcj5QZWRlcnNlbjwvQXV0aG9yPjxZZWFyPjIwMDk8L1llYXI+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</w:fldData>
              </w:fldChar>
            </w:r>
            <w:r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PEVuZE5vdGU+PENpdGU+PEF1dGhvcj5QZWRlcnNlbjwvQXV0aG9yPjxZZWFyPjIwMDk8L1llYXI+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</w:fldData>
              </w:fldChar>
            </w:r>
            <w:r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/>
                <w:sz w:val="20"/>
                <w:szCs w:val="20"/>
              </w:rPr>
            </w:r>
            <w:r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sz w:val="20"/>
                <w:szCs w:val="20"/>
              </w:rPr>
            </w:r>
            <w:r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26,56,57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4861A2F8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64B5E6EC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Unclear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risk</w:t>
            </w:r>
          </w:p>
        </w:tc>
        <w:tc>
          <w:tcPr>
            <w:tcW w:w="1402" w:type="dxa"/>
          </w:tcPr>
          <w:p w14:paraId="3168E771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2083AF9F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Computerized randomization</w:t>
            </w:r>
          </w:p>
        </w:tc>
        <w:tc>
          <w:tcPr>
            <w:tcW w:w="1485" w:type="dxa"/>
          </w:tcPr>
          <w:p w14:paraId="76F52ADE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Unclear risk</w:t>
            </w:r>
          </w:p>
          <w:p w14:paraId="367A8B1F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>Method of allocation concealment not described</w:t>
            </w:r>
          </w:p>
          <w:p w14:paraId="16380380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375" w:type="dxa"/>
          </w:tcPr>
          <w:p w14:paraId="7DEAF3CD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3998096B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No blinding or incomplete blinding, but review authors deem </w:t>
            </w: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lastRenderedPageBreak/>
              <w:t>this not to affect results.</w:t>
            </w:r>
          </w:p>
        </w:tc>
        <w:tc>
          <w:tcPr>
            <w:tcW w:w="1422" w:type="dxa"/>
          </w:tcPr>
          <w:p w14:paraId="18AE10C9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lastRenderedPageBreak/>
              <w:t xml:space="preserve">Low risk </w:t>
            </w:r>
          </w:p>
          <w:p w14:paraId="68C6AA5C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color w:val="000000"/>
                <w:sz w:val="20"/>
                <w:szCs w:val="20"/>
                <w:shd w:val="clear" w:color="auto" w:fill="FFFFFF"/>
              </w:rPr>
              <w:t>Outcome assessment was blinded</w:t>
            </w:r>
          </w:p>
        </w:tc>
        <w:tc>
          <w:tcPr>
            <w:tcW w:w="1044" w:type="dxa"/>
          </w:tcPr>
          <w:p w14:paraId="2882863B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3264541C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Missing data balanced and too small to </w:t>
            </w: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lastRenderedPageBreak/>
              <w:t>affect results.</w:t>
            </w:r>
          </w:p>
        </w:tc>
        <w:tc>
          <w:tcPr>
            <w:tcW w:w="1434" w:type="dxa"/>
          </w:tcPr>
          <w:p w14:paraId="4DFB855F" w14:textId="77777777" w:rsidR="00A210DE" w:rsidRPr="00275472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275472">
              <w:rPr>
                <w:rFonts w:asciiTheme="majorHAnsi" w:hAnsiTheme="majorHAnsi" w:cstheme="minorHAnsi"/>
                <w:bCs/>
                <w:sz w:val="20"/>
                <w:szCs w:val="20"/>
              </w:rPr>
              <w:lastRenderedPageBreak/>
              <w:t>Low risk</w:t>
            </w:r>
          </w:p>
          <w:p w14:paraId="45386720" w14:textId="77777777" w:rsidR="00A210DE" w:rsidRPr="00275472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1FD919C2" w14:textId="77777777" w:rsidR="00A210DE" w:rsidRPr="00275472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275472">
              <w:rPr>
                <w:rFonts w:asciiTheme="majorHAnsi" w:hAnsiTheme="majorHAnsi"/>
                <w:bCs/>
                <w:sz w:val="20"/>
                <w:szCs w:val="20"/>
              </w:rPr>
              <w:t>Unclear risk</w:t>
            </w:r>
          </w:p>
          <w:p w14:paraId="66BDE6DD" w14:textId="77777777" w:rsidR="00A210DE" w:rsidRPr="00275472" w:rsidRDefault="00A210DE" w:rsidP="000863FB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275472">
              <w:rPr>
                <w:rFonts w:asciiTheme="majorHAnsi" w:eastAsiaTheme="minorEastAsia" w:hAnsiTheme="majorHAnsi"/>
                <w:sz w:val="20"/>
                <w:szCs w:val="20"/>
              </w:rPr>
              <w:t>Participants who emigrated from Denmark were lost to follow-up.</w:t>
            </w:r>
          </w:p>
          <w:p w14:paraId="1E4E9FC1" w14:textId="77777777" w:rsidR="00A210DE" w:rsidRPr="00275472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275472">
              <w:rPr>
                <w:rFonts w:asciiTheme="majorHAnsi" w:eastAsiaTheme="minorEastAsia" w:hAnsiTheme="majorHAnsi"/>
                <w:sz w:val="20"/>
                <w:szCs w:val="20"/>
              </w:rPr>
              <w:t>Single center study.</w:t>
            </w:r>
          </w:p>
          <w:p w14:paraId="49535F11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10DE" w:rsidRPr="000712CF" w14:paraId="1AA39CBB" w14:textId="77777777" w:rsidTr="000863FB">
        <w:tc>
          <w:tcPr>
            <w:tcW w:w="1950" w:type="dxa"/>
          </w:tcPr>
          <w:p w14:paraId="3AD1FF92" w14:textId="77777777" w:rsidR="00A210DE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lastRenderedPageBreak/>
              <w:t>Italian Lung study (ITALUNG)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PEVuZE5vdGU+PENpdGU+PEF1dGhvcj5Mb3BlcyBQZWduYTwvQXV0aG9yPjxZZWFyPjIwMDk8L1ll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begin">
                <w:fldData xml:space="preserve">PEVuZE5vdGU+PENpdGU+PEF1dGhvcj5Mb3BlcyBQZWduYTwvQXV0aG9yPjxZZWFyPjIwMDk8L1ll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</w:fldData>
              </w:fldChar>
            </w:r>
            <w:r>
              <w:rPr>
                <w:rFonts w:asciiTheme="majorHAnsi" w:hAnsiTheme="majorHAnsi" w:cstheme="min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 w:cstheme="minorHAnsi"/>
                <w:sz w:val="20"/>
                <w:szCs w:val="20"/>
              </w:rPr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 w:cstheme="minorHAnsi"/>
                <w:noProof/>
                <w:sz w:val="20"/>
                <w:szCs w:val="20"/>
                <w:vertAlign w:val="superscript"/>
              </w:rPr>
              <w:t>28,58,59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fldChar w:fldCharType="end"/>
            </w:r>
          </w:p>
          <w:p w14:paraId="25466705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8EB02A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0AD0D633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Unclear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risk</w:t>
            </w:r>
          </w:p>
        </w:tc>
        <w:tc>
          <w:tcPr>
            <w:tcW w:w="1402" w:type="dxa"/>
          </w:tcPr>
          <w:p w14:paraId="08B611BC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4BD31D68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Computerized randomization</w:t>
            </w: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</w:tcPr>
          <w:p w14:paraId="7D1BFCE3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risk </w:t>
            </w:r>
          </w:p>
          <w:p w14:paraId="35C19610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Centralized randomization</w:t>
            </w:r>
            <w:r w:rsidRPr="00FF1C2A"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</w:tcPr>
          <w:p w14:paraId="5EA6B88E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3D030A22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38A89F6E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risk </w:t>
            </w:r>
          </w:p>
          <w:p w14:paraId="37F91A13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color w:val="000000"/>
                <w:sz w:val="20"/>
                <w:szCs w:val="20"/>
                <w:shd w:val="clear" w:color="auto" w:fill="FFFFFF"/>
              </w:rPr>
              <w:t>Outcome assessment was blinded</w:t>
            </w:r>
          </w:p>
        </w:tc>
        <w:tc>
          <w:tcPr>
            <w:tcW w:w="1044" w:type="dxa"/>
          </w:tcPr>
          <w:p w14:paraId="6A6A1FF2" w14:textId="77777777" w:rsidR="00A210DE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Low risk</w:t>
            </w:r>
          </w:p>
          <w:p w14:paraId="045866FA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Missing data balanced and too small to affect results.</w:t>
            </w:r>
          </w:p>
          <w:p w14:paraId="4E73330D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434" w:type="dxa"/>
          </w:tcPr>
          <w:p w14:paraId="347A5656" w14:textId="77777777" w:rsidR="00A210DE" w:rsidRPr="00275472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275472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risk </w:t>
            </w:r>
          </w:p>
          <w:p w14:paraId="544EE833" w14:textId="77777777" w:rsidR="00A210DE" w:rsidRPr="00275472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722EC6E3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Unclear risk</w:t>
            </w:r>
          </w:p>
          <w:p w14:paraId="0790F4EB" w14:textId="77777777" w:rsidR="00A210DE" w:rsidRPr="00275472" w:rsidRDefault="00A210DE" w:rsidP="000863FB">
            <w:pPr>
              <w:rPr>
                <w:rFonts w:asciiTheme="majorHAnsi" w:eastAsiaTheme="minorEastAsia" w:hAnsiTheme="majorHAnsi"/>
                <w:bCs/>
                <w:sz w:val="20"/>
                <w:szCs w:val="20"/>
              </w:rPr>
            </w:pPr>
            <w:r w:rsidRPr="00275472">
              <w:rPr>
                <w:rFonts w:asciiTheme="majorHAnsi" w:eastAsiaTheme="minorEastAsia" w:hAnsiTheme="majorHAnsi"/>
                <w:bCs/>
                <w:sz w:val="20"/>
                <w:szCs w:val="20"/>
              </w:rPr>
              <w:t>13% of LDCT subjects dropped out before imaging.</w:t>
            </w:r>
          </w:p>
          <w:p w14:paraId="5F1097FD" w14:textId="77777777" w:rsidR="00A210DE" w:rsidRPr="00275472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210DE" w:rsidRPr="000712CF" w14:paraId="721D8812" w14:textId="77777777" w:rsidTr="000863FB">
        <w:tc>
          <w:tcPr>
            <w:tcW w:w="1950" w:type="dxa"/>
          </w:tcPr>
          <w:p w14:paraId="11C060EB" w14:textId="77777777" w:rsidR="00A210DE" w:rsidRPr="007D2D7A" w:rsidRDefault="00A210DE" w:rsidP="000863FB">
            <w:pPr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D2D7A">
              <w:rPr>
                <w:rFonts w:asciiTheme="majorHAnsi" w:eastAsia="Times New Roman" w:hAnsiTheme="majorHAnsi"/>
                <w:sz w:val="20"/>
                <w:szCs w:val="20"/>
              </w:rPr>
              <w:t>Multicentric Italian Lung Detection (MILD)</w:t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begin">
                <w:fldData xml:space="preserve">PEVuZE5vdGU+PENpdGU+PEF1dGhvcj5QYXN0b3Jpbm88L0F1dGhvcj48WWVhcj4yMDEyPC9ZZWFy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</w:fldData>
              </w:fldChar>
            </w:r>
            <w:r w:rsidRPr="00914B56">
              <w:rPr>
                <w:rFonts w:asciiTheme="majorHAnsi" w:eastAsia="Times New Roman" w:hAnsiTheme="maj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begin">
                <w:fldData xml:space="preserve">PEVuZE5vdGU+PENpdGU+PEF1dGhvcj5QYXN0b3Jpbm88L0F1dGhvcj48WWVhcj4yMDEyPC9ZZWFy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</w:fldData>
              </w:fldChar>
            </w:r>
            <w:r w:rsidRPr="00914B56">
              <w:rPr>
                <w:rFonts w:asciiTheme="majorHAnsi" w:eastAsia="Times New Roman" w:hAnsiTheme="maj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end"/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separate"/>
            </w:r>
            <w:r w:rsidRPr="00914B56">
              <w:rPr>
                <w:rFonts w:asciiTheme="majorHAnsi" w:eastAsia="Times New Roman" w:hAnsiTheme="majorHAnsi"/>
                <w:noProof/>
                <w:sz w:val="20"/>
                <w:szCs w:val="20"/>
                <w:vertAlign w:val="superscript"/>
              </w:rPr>
              <w:t>27,60</w:t>
            </w:r>
            <w:r>
              <w:rPr>
                <w:rFonts w:asciiTheme="majorHAnsi" w:eastAsia="Times New Roman" w:hAnsiTheme="majorHAnsi"/>
                <w:sz w:val="20"/>
                <w:szCs w:val="20"/>
                <w:lang w:val="it-IT"/>
              </w:rPr>
              <w:fldChar w:fldCharType="end"/>
            </w:r>
          </w:p>
          <w:p w14:paraId="1C52C694" w14:textId="77777777" w:rsidR="00A210DE" w:rsidRPr="007D2D7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E98DFE0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High risk</w:t>
            </w:r>
          </w:p>
        </w:tc>
        <w:tc>
          <w:tcPr>
            <w:tcW w:w="1402" w:type="dxa"/>
          </w:tcPr>
          <w:p w14:paraId="39D1727C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/>
                <w:sz w:val="20"/>
                <w:szCs w:val="20"/>
              </w:rPr>
              <w:t>High risk</w:t>
            </w:r>
          </w:p>
          <w:p w14:paraId="3321DE48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 w:cs="Calibri"/>
                <w:sz w:val="20"/>
                <w:szCs w:val="20"/>
              </w:rPr>
              <w:t>Method not detailed. Large imbalance of baseline characteristics including current smokers versus former.</w:t>
            </w:r>
          </w:p>
        </w:tc>
        <w:tc>
          <w:tcPr>
            <w:tcW w:w="1485" w:type="dxa"/>
          </w:tcPr>
          <w:p w14:paraId="355944D4" w14:textId="77777777" w:rsidR="00A210DE" w:rsidRPr="001D50F8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1D50F8">
              <w:rPr>
                <w:rFonts w:asciiTheme="majorHAnsi" w:hAnsiTheme="majorHAnsi" w:cs="Calibri"/>
                <w:sz w:val="20"/>
                <w:szCs w:val="20"/>
              </w:rPr>
              <w:t>Unclear risk</w:t>
            </w:r>
          </w:p>
          <w:p w14:paraId="3CB2363C" w14:textId="77777777" w:rsidR="00A210DE" w:rsidRPr="00FF1C2A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1D50F8">
              <w:rPr>
                <w:rFonts w:asciiTheme="majorHAnsi" w:hAnsiTheme="majorHAnsi" w:cs="Calibri"/>
                <w:sz w:val="20"/>
                <w:szCs w:val="20"/>
              </w:rPr>
              <w:t xml:space="preserve">Reported as “central stratified randomization” </w:t>
            </w:r>
          </w:p>
          <w:p w14:paraId="1BD75EA3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75" w:type="dxa"/>
          </w:tcPr>
          <w:p w14:paraId="30564797" w14:textId="77777777" w:rsidR="00A210DE" w:rsidRPr="00FF1C2A" w:rsidRDefault="00A210DE" w:rsidP="000863FB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sz w:val="20"/>
                <w:szCs w:val="20"/>
              </w:rPr>
              <w:t>Low risk</w:t>
            </w:r>
          </w:p>
          <w:p w14:paraId="7905446B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5A1EB188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668DA790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color w:val="000000"/>
                <w:sz w:val="20"/>
                <w:szCs w:val="20"/>
                <w:shd w:val="clear" w:color="auto" w:fill="FFFFFF"/>
              </w:rPr>
              <w:t>Outcome assessment was blinded</w:t>
            </w:r>
          </w:p>
        </w:tc>
        <w:tc>
          <w:tcPr>
            <w:tcW w:w="1044" w:type="dxa"/>
          </w:tcPr>
          <w:p w14:paraId="63623480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/>
                <w:sz w:val="20"/>
                <w:szCs w:val="20"/>
              </w:rPr>
              <w:t>Low risk</w:t>
            </w:r>
          </w:p>
          <w:p w14:paraId="4984EFA3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sz w:val="20"/>
                <w:szCs w:val="20"/>
              </w:rPr>
              <w:t>Missing data balanced and too small to affect results</w:t>
            </w:r>
          </w:p>
        </w:tc>
        <w:tc>
          <w:tcPr>
            <w:tcW w:w="1434" w:type="dxa"/>
          </w:tcPr>
          <w:p w14:paraId="0BEA1197" w14:textId="77777777" w:rsidR="00A210DE" w:rsidRPr="007D2D7A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7D2D7A">
              <w:rPr>
                <w:rFonts w:asciiTheme="majorHAnsi" w:hAnsiTheme="majorHAnsi" w:cs="Calibri"/>
                <w:sz w:val="20"/>
                <w:szCs w:val="20"/>
              </w:rPr>
              <w:t>Low risk</w:t>
            </w:r>
          </w:p>
          <w:p w14:paraId="2DB18B5F" w14:textId="77777777" w:rsidR="00A210DE" w:rsidRPr="007D2D7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67" w:type="dxa"/>
          </w:tcPr>
          <w:p w14:paraId="0F3C9A39" w14:textId="77777777" w:rsidR="00A210DE" w:rsidRPr="00FF1C2A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sz w:val="20"/>
                <w:szCs w:val="20"/>
              </w:rPr>
              <w:t xml:space="preserve">High </w:t>
            </w:r>
            <w:r w:rsidRPr="00FF1C2A">
              <w:rPr>
                <w:rFonts w:asciiTheme="majorHAnsi" w:hAnsiTheme="majorHAnsi" w:cs="Calibri"/>
                <w:sz w:val="20"/>
                <w:szCs w:val="20"/>
              </w:rPr>
              <w:t>risk</w:t>
            </w:r>
          </w:p>
          <w:p w14:paraId="22F546F7" w14:textId="77777777" w:rsidR="00A210DE" w:rsidRDefault="00A210DE" w:rsidP="000863FB">
            <w:pPr>
              <w:rPr>
                <w:rFonts w:asciiTheme="majorHAnsi" w:hAnsiTheme="majorHAnsi" w:cs="Calibri"/>
                <w:sz w:val="20"/>
                <w:szCs w:val="20"/>
                <w:highlight w:val="yellow"/>
              </w:rPr>
            </w:pPr>
            <w:r w:rsidRPr="00FF1C2A">
              <w:rPr>
                <w:rFonts w:asciiTheme="majorHAnsi" w:hAnsiTheme="majorHAnsi" w:cs="Calibri"/>
                <w:sz w:val="20"/>
                <w:szCs w:val="20"/>
              </w:rPr>
              <w:t>Did not include control group until after enrolling 653 sub</w:t>
            </w:r>
            <w:r>
              <w:rPr>
                <w:rFonts w:asciiTheme="majorHAnsi" w:hAnsiTheme="majorHAnsi" w:cs="Calibri"/>
                <w:sz w:val="20"/>
                <w:szCs w:val="20"/>
              </w:rPr>
              <w:t>jects.</w:t>
            </w:r>
            <w:r w:rsidRPr="00FF6909">
              <w:rPr>
                <w:rFonts w:asciiTheme="majorHAnsi" w:hAnsiTheme="majorHAnsi" w:cs="Calibri"/>
                <w:sz w:val="20"/>
                <w:szCs w:val="20"/>
                <w:highlight w:val="yellow"/>
              </w:rPr>
              <w:t xml:space="preserve"> </w:t>
            </w:r>
          </w:p>
          <w:p w14:paraId="36B0256F" w14:textId="77777777" w:rsidR="00A210DE" w:rsidRPr="00275472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275472">
              <w:rPr>
                <w:rFonts w:asciiTheme="majorHAnsi" w:hAnsiTheme="majorHAnsi" w:cs="Calibri"/>
                <w:sz w:val="20"/>
                <w:szCs w:val="20"/>
              </w:rPr>
              <w:t xml:space="preserve">Baseline comparisons not reported for contemporaneously enrolled intervention and control subjects. </w:t>
            </w:r>
          </w:p>
          <w:p w14:paraId="1E98D38A" w14:textId="77777777" w:rsidR="00A210DE" w:rsidRPr="00275472" w:rsidRDefault="00A210DE" w:rsidP="000863FB">
            <w:pPr>
              <w:rPr>
                <w:rFonts w:asciiTheme="majorHAnsi" w:hAnsiTheme="majorHAnsi" w:cs="Calibri"/>
                <w:sz w:val="20"/>
                <w:szCs w:val="20"/>
              </w:rPr>
            </w:pPr>
            <w:r w:rsidRPr="00275472">
              <w:rPr>
                <w:rFonts w:asciiTheme="majorHAnsi" w:hAnsiTheme="majorHAnsi" w:cs="Calibri"/>
                <w:sz w:val="20"/>
                <w:szCs w:val="20"/>
              </w:rPr>
              <w:t>Pooled results from annual and biennial subjects without justification.</w:t>
            </w:r>
          </w:p>
          <w:p w14:paraId="67F82228" w14:textId="77777777" w:rsidR="00A210DE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275472">
              <w:rPr>
                <w:rFonts w:asciiTheme="majorHAnsi" w:hAnsiTheme="majorHAnsi"/>
                <w:sz w:val="20"/>
                <w:szCs w:val="20"/>
              </w:rPr>
              <w:t>Initially planned as multicenter trial with planned sample size of 10,000.  Ended up as single center study.</w:t>
            </w:r>
          </w:p>
          <w:p w14:paraId="35434E3F" w14:textId="77777777" w:rsidR="00A210DE" w:rsidRPr="00FF1C2A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FF1C2A">
              <w:rPr>
                <w:rFonts w:asciiTheme="majorHAnsi" w:hAnsiTheme="majorHAnsi" w:cs="Calibri"/>
                <w:sz w:val="20"/>
                <w:szCs w:val="20"/>
              </w:rPr>
              <w:t xml:space="preserve">Trial not properly registered, but this </w:t>
            </w:r>
            <w:r>
              <w:rPr>
                <w:rFonts w:asciiTheme="majorHAnsi" w:hAnsiTheme="majorHAnsi" w:cs="Calibri"/>
                <w:sz w:val="20"/>
                <w:szCs w:val="20"/>
              </w:rPr>
              <w:t xml:space="preserve">is </w:t>
            </w:r>
            <w:r w:rsidRPr="00FF1C2A">
              <w:rPr>
                <w:rFonts w:asciiTheme="majorHAnsi" w:hAnsiTheme="majorHAnsi" w:cs="Calibri"/>
                <w:sz w:val="20"/>
                <w:szCs w:val="20"/>
              </w:rPr>
              <w:t xml:space="preserve">unlikely to affect </w:t>
            </w:r>
            <w:r w:rsidRPr="00FF1C2A">
              <w:rPr>
                <w:rFonts w:asciiTheme="majorHAnsi" w:hAnsiTheme="majorHAnsi" w:cs="Calibri"/>
                <w:sz w:val="20"/>
                <w:szCs w:val="20"/>
              </w:rPr>
              <w:lastRenderedPageBreak/>
              <w:t>selection of outcomes.</w:t>
            </w:r>
          </w:p>
        </w:tc>
      </w:tr>
      <w:tr w:rsidR="00A210DE" w:rsidRPr="000712CF" w14:paraId="426E9F51" w14:textId="77777777" w:rsidTr="000863FB">
        <w:tc>
          <w:tcPr>
            <w:tcW w:w="1950" w:type="dxa"/>
          </w:tcPr>
          <w:p w14:paraId="71FA1BCA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lastRenderedPageBreak/>
              <w:t>German Lung Cancer Screening Intervention Trial (LUSI)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PEVuZE5vdGU+PENpdGU+PEF1dGhvcj5CZWNrZXI8L0F1dGhvcj48WWVhcj4yMDEyPC9ZZWFyPjxS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</w:fldData>
              </w:fldChar>
            </w:r>
            <w:r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PEVuZE5vdGU+PENpdGU+PEF1dGhvcj5CZWNrZXI8L0F1dGhvcj48WWVhcj4yMDEyPC9ZZWFyPjxS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</w:fldData>
              </w:fldChar>
            </w:r>
            <w:r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>
              <w:rPr>
                <w:rFonts w:asciiTheme="majorHAnsi" w:hAnsiTheme="majorHAnsi"/>
                <w:sz w:val="20"/>
                <w:szCs w:val="20"/>
              </w:rPr>
            </w:r>
            <w:r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sz w:val="20"/>
                <w:szCs w:val="20"/>
              </w:rPr>
            </w:r>
            <w:r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01734A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29,61,62</w:t>
            </w:r>
            <w:r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2308FAF6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2A907C78" w14:textId="77777777" w:rsidR="00A210DE" w:rsidRPr="000712CF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0712CF">
              <w:rPr>
                <w:rFonts w:asciiTheme="majorHAnsi" w:hAnsiTheme="majorHAnsi"/>
                <w:sz w:val="20"/>
                <w:szCs w:val="20"/>
              </w:rPr>
              <w:t>Unclear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risk</w:t>
            </w:r>
          </w:p>
        </w:tc>
        <w:tc>
          <w:tcPr>
            <w:tcW w:w="1402" w:type="dxa"/>
          </w:tcPr>
          <w:p w14:paraId="0403DDEA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23651714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Computerized randomization</w:t>
            </w:r>
          </w:p>
        </w:tc>
        <w:tc>
          <w:tcPr>
            <w:tcW w:w="1485" w:type="dxa"/>
          </w:tcPr>
          <w:p w14:paraId="78330F29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Low risk </w:t>
            </w:r>
          </w:p>
          <w:p w14:paraId="59D9A13D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Centralized randomization</w:t>
            </w:r>
          </w:p>
        </w:tc>
        <w:tc>
          <w:tcPr>
            <w:tcW w:w="1375" w:type="dxa"/>
          </w:tcPr>
          <w:p w14:paraId="0D0B790E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0C2FC40A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No blinding or incomplete blinding, but review authors deem this not to affect results.</w:t>
            </w:r>
          </w:p>
        </w:tc>
        <w:tc>
          <w:tcPr>
            <w:tcW w:w="1422" w:type="dxa"/>
          </w:tcPr>
          <w:p w14:paraId="1F805EB8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/>
                <w:bCs/>
                <w:sz w:val="20"/>
                <w:szCs w:val="20"/>
              </w:rPr>
              <w:t xml:space="preserve">Unclear risk </w:t>
            </w:r>
          </w:p>
          <w:p w14:paraId="1ABE7D55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/>
                <w:bCs/>
                <w:sz w:val="20"/>
                <w:szCs w:val="20"/>
              </w:rPr>
              <w:t>Incident lung cancers were ascertained through annual visits (screening group) and questionnaires (control group). Investigators also used a regional cancer registry that was deemed to be incomplete.  Mortality was ascertained through linkages with municipal registries, though some patients denied access.</w:t>
            </w:r>
          </w:p>
        </w:tc>
        <w:tc>
          <w:tcPr>
            <w:tcW w:w="1044" w:type="dxa"/>
          </w:tcPr>
          <w:p w14:paraId="18DADA1B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1EEE0871" w14:textId="77777777" w:rsidR="00A210DE" w:rsidRPr="00FF1C2A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theme="minorHAnsi"/>
                <w:bCs/>
                <w:sz w:val="20"/>
                <w:szCs w:val="20"/>
              </w:rPr>
              <w:t>Missing data balanced and too small to affect results.</w:t>
            </w:r>
          </w:p>
          <w:p w14:paraId="2CC6873B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434" w:type="dxa"/>
          </w:tcPr>
          <w:p w14:paraId="573EB467" w14:textId="77777777" w:rsidR="00A210DE" w:rsidRPr="007D2D7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7D2D7A">
              <w:rPr>
                <w:rFonts w:asciiTheme="majorHAnsi" w:hAnsiTheme="majorHAnsi" w:cs="Calibri"/>
                <w:bCs/>
                <w:sz w:val="20"/>
                <w:szCs w:val="20"/>
              </w:rPr>
              <w:t>Low risk</w:t>
            </w:r>
          </w:p>
        </w:tc>
        <w:tc>
          <w:tcPr>
            <w:tcW w:w="1867" w:type="dxa"/>
          </w:tcPr>
          <w:p w14:paraId="1B9BC8AF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FF1C2A">
              <w:rPr>
                <w:rFonts w:asciiTheme="majorHAnsi" w:hAnsiTheme="majorHAnsi" w:cs="Calibri"/>
                <w:sz w:val="20"/>
                <w:szCs w:val="20"/>
              </w:rPr>
              <w:t>Trial not</w:t>
            </w:r>
            <w:r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Pr="00FF1C2A">
              <w:rPr>
                <w:rFonts w:asciiTheme="majorHAnsi" w:hAnsiTheme="majorHAnsi" w:cs="Calibri"/>
                <w:sz w:val="20"/>
                <w:szCs w:val="20"/>
              </w:rPr>
              <w:t xml:space="preserve">registered, but this </w:t>
            </w:r>
            <w:r>
              <w:rPr>
                <w:rFonts w:asciiTheme="majorHAnsi" w:hAnsiTheme="majorHAnsi" w:cs="Calibri"/>
                <w:sz w:val="20"/>
                <w:szCs w:val="20"/>
              </w:rPr>
              <w:t xml:space="preserve">is </w:t>
            </w:r>
            <w:r w:rsidRPr="00FF1C2A">
              <w:rPr>
                <w:rFonts w:asciiTheme="majorHAnsi" w:hAnsiTheme="majorHAnsi" w:cs="Calibri"/>
                <w:sz w:val="20"/>
                <w:szCs w:val="20"/>
              </w:rPr>
              <w:t>unlikely to affect selection of outcomes.</w:t>
            </w:r>
          </w:p>
        </w:tc>
      </w:tr>
      <w:tr w:rsidR="00A210DE" w:rsidRPr="000712CF" w14:paraId="435ABC36" w14:textId="77777777" w:rsidTr="000863FB">
        <w:tc>
          <w:tcPr>
            <w:tcW w:w="1950" w:type="dxa"/>
          </w:tcPr>
          <w:p w14:paraId="28E2B3AE" w14:textId="77777777" w:rsidR="00A210DE" w:rsidRPr="00914B56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AME Thoracic Surgery Collaborative Group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PEVuZE5vdGU+PENpdGU+PEF1dGhvcj5ZYW5nPC9BdXRob3I+PFllYXI+MjAxODwvWWVhcj48UmVj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==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begin">
                <w:fldData xml:space="preserve">PEVuZE5vdGU+PENpdGU+PEF1dGhvcj5ZYW5nPC9BdXRob3I+PFllYXI+MjAxODwvWWVhcj48UmVj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==
</w:fldData>
              </w:fldChar>
            </w:r>
            <w:r w:rsidRPr="00914B56">
              <w:rPr>
                <w:rFonts w:asciiTheme="majorHAnsi" w:hAnsiTheme="majorHAnsi"/>
                <w:sz w:val="20"/>
                <w:szCs w:val="20"/>
              </w:rPr>
              <w:instrText xml:space="preserve"> ADDIN EN.CITE.DATA </w:instrText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  <w:r w:rsidRPr="00914B56">
              <w:rPr>
                <w:rFonts w:asciiTheme="majorHAnsi" w:hAnsiTheme="majorHAnsi"/>
                <w:sz w:val="20"/>
                <w:szCs w:val="20"/>
              </w:rPr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Pr="00914B56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30</w:t>
            </w:r>
            <w:r w:rsidRPr="00914B56">
              <w:rPr>
                <w:rFonts w:asciiTheme="majorHAnsi" w:hAnsiTheme="majorHAnsi"/>
                <w:sz w:val="20"/>
                <w:szCs w:val="20"/>
              </w:rPr>
              <w:fldChar w:fldCharType="end"/>
            </w:r>
          </w:p>
          <w:p w14:paraId="1C13D81B" w14:textId="77777777" w:rsidR="00A210DE" w:rsidRPr="00914B56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405638A2" w14:textId="77777777" w:rsidR="00A210DE" w:rsidRPr="00914B56" w:rsidRDefault="00A210DE" w:rsidP="000863FB">
            <w:pPr>
              <w:rPr>
                <w:rFonts w:asciiTheme="majorHAnsi" w:hAnsiTheme="majorHAnsi"/>
                <w:sz w:val="20"/>
                <w:szCs w:val="20"/>
              </w:rPr>
            </w:pPr>
            <w:r w:rsidRPr="00914B56">
              <w:rPr>
                <w:rFonts w:asciiTheme="majorHAnsi" w:hAnsiTheme="majorHAnsi"/>
                <w:sz w:val="20"/>
                <w:szCs w:val="20"/>
              </w:rPr>
              <w:t>High risk</w:t>
            </w:r>
          </w:p>
        </w:tc>
        <w:tc>
          <w:tcPr>
            <w:tcW w:w="1402" w:type="dxa"/>
          </w:tcPr>
          <w:p w14:paraId="46C77ADD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>High risk</w:t>
            </w:r>
          </w:p>
          <w:p w14:paraId="6DC14C38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 xml:space="preserve">Not explicitly stated;  however,  substantially more subjects were randomized to </w:t>
            </w: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LDCT (3550 vs. 3167).</w:t>
            </w:r>
          </w:p>
        </w:tc>
        <w:tc>
          <w:tcPr>
            <w:tcW w:w="1485" w:type="dxa"/>
          </w:tcPr>
          <w:p w14:paraId="2B95FBAD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lastRenderedPageBreak/>
              <w:t>Unclear risk</w:t>
            </w:r>
          </w:p>
          <w:p w14:paraId="33E4F517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>Not explicitly stated</w:t>
            </w:r>
          </w:p>
        </w:tc>
        <w:tc>
          <w:tcPr>
            <w:tcW w:w="1375" w:type="dxa"/>
          </w:tcPr>
          <w:p w14:paraId="719B33A4" w14:textId="77777777" w:rsidR="00A210DE" w:rsidRPr="00914B56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  <w:p w14:paraId="6A1914EF" w14:textId="77777777" w:rsidR="00A210DE" w:rsidRPr="00914B56" w:rsidRDefault="00A210DE" w:rsidP="000863FB">
            <w:pPr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bCs/>
                <w:sz w:val="20"/>
                <w:szCs w:val="20"/>
              </w:rPr>
              <w:t>Blinding not described, but review authors deem this not to affect results.</w:t>
            </w:r>
          </w:p>
        </w:tc>
        <w:tc>
          <w:tcPr>
            <w:tcW w:w="1422" w:type="dxa"/>
          </w:tcPr>
          <w:p w14:paraId="5F45067D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>Unclear risk</w:t>
            </w:r>
          </w:p>
          <w:p w14:paraId="7616D84D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>Outcome assessment not described</w:t>
            </w:r>
          </w:p>
        </w:tc>
        <w:tc>
          <w:tcPr>
            <w:tcW w:w="1044" w:type="dxa"/>
          </w:tcPr>
          <w:p w14:paraId="6574FB94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 w:cstheme="minorHAnsi"/>
                <w:bCs/>
                <w:sz w:val="20"/>
                <w:szCs w:val="20"/>
              </w:rPr>
              <w:t>Low risk</w:t>
            </w:r>
          </w:p>
        </w:tc>
        <w:tc>
          <w:tcPr>
            <w:tcW w:w="1434" w:type="dxa"/>
          </w:tcPr>
          <w:p w14:paraId="53E45579" w14:textId="77777777" w:rsidR="00A210DE" w:rsidRPr="00914B56" w:rsidRDefault="00A210DE" w:rsidP="000863FB">
            <w:pPr>
              <w:rPr>
                <w:rFonts w:asciiTheme="majorHAnsi" w:hAnsiTheme="majorHAnsi" w:cs="Calibr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 w:cs="Calibri"/>
                <w:bCs/>
                <w:sz w:val="20"/>
                <w:szCs w:val="20"/>
              </w:rPr>
              <w:t>Low risk</w:t>
            </w:r>
          </w:p>
          <w:p w14:paraId="79AFF4B2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  <w:tc>
          <w:tcPr>
            <w:tcW w:w="1867" w:type="dxa"/>
          </w:tcPr>
          <w:p w14:paraId="6E4B4686" w14:textId="77777777" w:rsidR="00A210DE" w:rsidRPr="00914B56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/>
                <w:bCs/>
                <w:sz w:val="20"/>
                <w:szCs w:val="20"/>
              </w:rPr>
              <w:t>Single center study.</w:t>
            </w:r>
          </w:p>
          <w:p w14:paraId="58DD783E" w14:textId="77777777" w:rsidR="00A210DE" w:rsidRPr="00FF1C2A" w:rsidRDefault="00A210DE" w:rsidP="000863FB">
            <w:pPr>
              <w:rPr>
                <w:rFonts w:asciiTheme="majorHAnsi" w:hAnsiTheme="majorHAnsi"/>
                <w:bCs/>
                <w:sz w:val="20"/>
                <w:szCs w:val="20"/>
              </w:rPr>
            </w:pPr>
            <w:r w:rsidRPr="00914B56">
              <w:rPr>
                <w:rFonts w:asciiTheme="majorHAnsi" w:hAnsiTheme="majorHAnsi" w:cs="Calibri"/>
                <w:sz w:val="20"/>
                <w:szCs w:val="20"/>
              </w:rPr>
              <w:t>Trial not registered, but this is unlikely to affect selection of outcomes.</w:t>
            </w:r>
          </w:p>
        </w:tc>
      </w:tr>
    </w:tbl>
    <w:p w14:paraId="0AF34DB8" w14:textId="77777777" w:rsidR="00A210DE" w:rsidRDefault="00A210DE" w:rsidP="00A210DE">
      <w:pPr>
        <w:spacing w:line="480" w:lineRule="auto"/>
        <w:rPr>
          <w:rFonts w:asciiTheme="majorHAnsi" w:hAnsiTheme="majorHAnsi" w:cstheme="majorHAnsi"/>
          <w:b/>
          <w:sz w:val="24"/>
          <w:szCs w:val="24"/>
        </w:rPr>
      </w:pPr>
    </w:p>
    <w:p w14:paraId="0582B2DE" w14:textId="77777777" w:rsidR="007B077D" w:rsidRDefault="007B077D">
      <w:pPr>
        <w:spacing w:before="100" w:after="100"/>
        <w:rPr>
          <w:rFonts w:ascii="Times New Roman" w:eastAsia="Times New Roman" w:hAnsi="Times New Roman"/>
          <w:b/>
          <w:bCs/>
          <w:kern w:val="3"/>
          <w:sz w:val="48"/>
          <w:szCs w:val="48"/>
        </w:rPr>
      </w:pPr>
    </w:p>
    <w:sectPr w:rsidR="007B077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C5C62" w14:textId="77777777" w:rsidR="00E15DE2" w:rsidRDefault="00E15DE2">
      <w:pPr>
        <w:spacing w:after="0"/>
      </w:pPr>
      <w:r>
        <w:separator/>
      </w:r>
    </w:p>
  </w:endnote>
  <w:endnote w:type="continuationSeparator" w:id="0">
    <w:p w14:paraId="7B9A55F3" w14:textId="77777777" w:rsidR="00E15DE2" w:rsidRDefault="00E15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7C743" w14:textId="77777777" w:rsidR="00E15DE2" w:rsidRDefault="00E15DE2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30ADC11" w14:textId="77777777" w:rsidR="00E15DE2" w:rsidRDefault="00E15D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373E"/>
    <w:multiLevelType w:val="multilevel"/>
    <w:tmpl w:val="E4A88A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BpImpqaWBoaWRko6SsGpxcWZ+XkgBaa1AAKC+K8sAAAA"/>
  </w:docVars>
  <w:rsids>
    <w:rsidRoot w:val="007B077D"/>
    <w:rsid w:val="000133A3"/>
    <w:rsid w:val="000C6511"/>
    <w:rsid w:val="0012790C"/>
    <w:rsid w:val="00145FFE"/>
    <w:rsid w:val="001538E7"/>
    <w:rsid w:val="001A7A4A"/>
    <w:rsid w:val="001E78CC"/>
    <w:rsid w:val="001F023B"/>
    <w:rsid w:val="001F2762"/>
    <w:rsid w:val="00205353"/>
    <w:rsid w:val="0026491B"/>
    <w:rsid w:val="00285633"/>
    <w:rsid w:val="00286EB1"/>
    <w:rsid w:val="002D124C"/>
    <w:rsid w:val="002D145A"/>
    <w:rsid w:val="00330613"/>
    <w:rsid w:val="003535D8"/>
    <w:rsid w:val="003E7DDA"/>
    <w:rsid w:val="00406303"/>
    <w:rsid w:val="004C7589"/>
    <w:rsid w:val="004E19BE"/>
    <w:rsid w:val="004E79F0"/>
    <w:rsid w:val="00564F04"/>
    <w:rsid w:val="0057104D"/>
    <w:rsid w:val="005C49A3"/>
    <w:rsid w:val="00611255"/>
    <w:rsid w:val="00632226"/>
    <w:rsid w:val="00645BBC"/>
    <w:rsid w:val="006B29E5"/>
    <w:rsid w:val="00773FDA"/>
    <w:rsid w:val="00795160"/>
    <w:rsid w:val="007B077D"/>
    <w:rsid w:val="007C08CF"/>
    <w:rsid w:val="007E0C72"/>
    <w:rsid w:val="00822262"/>
    <w:rsid w:val="008A5685"/>
    <w:rsid w:val="008D7C45"/>
    <w:rsid w:val="008E3E21"/>
    <w:rsid w:val="008F35C1"/>
    <w:rsid w:val="008F7BE0"/>
    <w:rsid w:val="00907D0C"/>
    <w:rsid w:val="00982D50"/>
    <w:rsid w:val="009A3FDF"/>
    <w:rsid w:val="009B02B7"/>
    <w:rsid w:val="00A02DB2"/>
    <w:rsid w:val="00A210DE"/>
    <w:rsid w:val="00A32193"/>
    <w:rsid w:val="00A44061"/>
    <w:rsid w:val="00A51118"/>
    <w:rsid w:val="00A614C1"/>
    <w:rsid w:val="00AD59A9"/>
    <w:rsid w:val="00AF78E5"/>
    <w:rsid w:val="00B70A92"/>
    <w:rsid w:val="00BC504A"/>
    <w:rsid w:val="00C2114F"/>
    <w:rsid w:val="00C5219E"/>
    <w:rsid w:val="00D45A6F"/>
    <w:rsid w:val="00D659B4"/>
    <w:rsid w:val="00D876F1"/>
    <w:rsid w:val="00D955AB"/>
    <w:rsid w:val="00DE104D"/>
    <w:rsid w:val="00E15DE2"/>
    <w:rsid w:val="00E23642"/>
    <w:rsid w:val="00ED6DD3"/>
    <w:rsid w:val="00EF0299"/>
    <w:rsid w:val="00EF1050"/>
    <w:rsid w:val="00F05314"/>
    <w:rsid w:val="00F538BF"/>
    <w:rsid w:val="00FA198C"/>
    <w:rsid w:val="17A35A1E"/>
    <w:rsid w:val="2B25AEA8"/>
    <w:rsid w:val="409BA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8536"/>
  <w15:docId w15:val="{2FA6047E-B54E-4DCF-B134-86E67E4A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Spacing">
    <w:name w:val="No Spacing"/>
    <w:pPr>
      <w:suppressAutoHyphens/>
      <w:spacing w:after="0"/>
    </w:pPr>
  </w:style>
  <w:style w:type="character" w:customStyle="1" w:styleId="st">
    <w:name w:val="st"/>
    <w:basedOn w:val="DefaultParagraphFont"/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02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0DE"/>
    <w:pPr>
      <w:autoSpaceDN/>
      <w:spacing w:after="0"/>
      <w:textAlignment w:val="auto"/>
    </w:pPr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Badgett</dc:creator>
  <cp:lastModifiedBy>Robert Badgett</cp:lastModifiedBy>
  <cp:revision>5</cp:revision>
  <cp:lastPrinted>2019-04-12T02:05:00Z</cp:lastPrinted>
  <dcterms:created xsi:type="dcterms:W3CDTF">2019-10-19T21:32:00Z</dcterms:created>
  <dcterms:modified xsi:type="dcterms:W3CDTF">2020-02-07T02:51:00Z</dcterms:modified>
</cp:coreProperties>
</file>